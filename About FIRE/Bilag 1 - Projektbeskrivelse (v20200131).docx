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276D7" w14:textId="66C9987D" w:rsidR="00777E7C" w:rsidRDefault="003F260C" w:rsidP="00E567ED">
      <w:pPr>
        <w:jc w:val="center"/>
        <w:rPr>
          <w:b/>
          <w:bCs/>
          <w:sz w:val="44"/>
          <w:szCs w:val="44"/>
          <w:lang w:val="da-DK"/>
        </w:rPr>
      </w:pPr>
      <w:r>
        <w:rPr>
          <w:b/>
          <w:bCs/>
          <w:sz w:val="44"/>
          <w:szCs w:val="44"/>
          <w:lang w:val="da-DK"/>
        </w:rPr>
        <w:t>FIRE</w:t>
      </w:r>
      <w:r w:rsidR="00E567ED" w:rsidRPr="00E567ED">
        <w:rPr>
          <w:b/>
          <w:bCs/>
          <w:sz w:val="44"/>
          <w:szCs w:val="44"/>
          <w:lang w:val="da-DK"/>
        </w:rPr>
        <w:t xml:space="preserve"> </w:t>
      </w:r>
      <w:r w:rsidR="00E567ED">
        <w:rPr>
          <w:b/>
          <w:bCs/>
          <w:sz w:val="44"/>
          <w:szCs w:val="44"/>
          <w:lang w:val="da-DK"/>
        </w:rPr>
        <w:t>–</w:t>
      </w:r>
      <w:r w:rsidR="00E567ED" w:rsidRPr="00E567ED">
        <w:rPr>
          <w:b/>
          <w:bCs/>
          <w:sz w:val="44"/>
          <w:szCs w:val="44"/>
          <w:lang w:val="da-DK"/>
        </w:rPr>
        <w:t xml:space="preserve"> Projektbeskrivelse</w:t>
      </w:r>
    </w:p>
    <w:p w14:paraId="73C6F7EC" w14:textId="7E6298A4" w:rsidR="00E567ED" w:rsidRPr="00E567ED" w:rsidRDefault="00E567ED" w:rsidP="00E567ED">
      <w:pPr>
        <w:jc w:val="center"/>
        <w:rPr>
          <w:i/>
          <w:iCs/>
          <w:sz w:val="28"/>
          <w:szCs w:val="28"/>
          <w:lang w:val="da-DK"/>
        </w:rPr>
      </w:pPr>
      <w:r w:rsidRPr="00E567ED">
        <w:rPr>
          <w:i/>
          <w:iCs/>
          <w:sz w:val="28"/>
          <w:szCs w:val="28"/>
          <w:lang w:val="da-DK"/>
        </w:rPr>
        <w:t>Samarbejdsaftalens bilag 1</w:t>
      </w:r>
    </w:p>
    <w:sdt>
      <w:sdtPr>
        <w:rPr>
          <w:rFonts w:ascii="Arial" w:eastAsiaTheme="minorHAnsi" w:hAnsi="Arial" w:cstheme="minorBidi"/>
          <w:color w:val="000000" w:themeColor="text1"/>
          <w:sz w:val="20"/>
          <w:szCs w:val="24"/>
          <w:lang w:val="en-US" w:eastAsia="en-US"/>
        </w:rPr>
        <w:id w:val="721478827"/>
        <w:docPartObj>
          <w:docPartGallery w:val="Table of Contents"/>
          <w:docPartUnique/>
        </w:docPartObj>
      </w:sdtPr>
      <w:sdtEndPr>
        <w:rPr>
          <w:b/>
          <w:bCs/>
        </w:rPr>
      </w:sdtEndPr>
      <w:sdtContent>
        <w:p w14:paraId="12D5FF02" w14:textId="7368A3B9" w:rsidR="0013617F" w:rsidRPr="00E567ED" w:rsidRDefault="0013617F" w:rsidP="00D51B49">
          <w:pPr>
            <w:pStyle w:val="TOCHeading"/>
            <w:rPr>
              <w:rFonts w:ascii="Arial" w:hAnsi="Arial" w:cs="Arial"/>
              <w:color w:val="auto"/>
            </w:rPr>
          </w:pPr>
          <w:r w:rsidRPr="00E567ED">
            <w:rPr>
              <w:rFonts w:ascii="Arial" w:hAnsi="Arial" w:cs="Arial"/>
              <w:color w:val="auto"/>
            </w:rPr>
            <w:t>Indhold</w:t>
          </w:r>
        </w:p>
        <w:p w14:paraId="5EE7301F" w14:textId="099BDE39" w:rsidR="00E06803" w:rsidRDefault="0013617F">
          <w:pPr>
            <w:pStyle w:val="TOC3"/>
            <w:tabs>
              <w:tab w:val="left" w:pos="880"/>
              <w:tab w:val="right" w:leader="dot" w:pos="9622"/>
            </w:tabs>
            <w:rPr>
              <w:rFonts w:asciiTheme="minorHAnsi" w:eastAsiaTheme="minorEastAsia" w:hAnsiTheme="minorHAnsi"/>
              <w:noProof/>
              <w:color w:val="auto"/>
              <w:sz w:val="22"/>
              <w:szCs w:val="22"/>
              <w:lang w:val="da-DK" w:eastAsia="da-DK"/>
            </w:rPr>
          </w:pPr>
          <w:r w:rsidRPr="00203D03">
            <w:rPr>
              <w:rFonts w:cs="Arial"/>
              <w:lang w:val="da-DK"/>
            </w:rPr>
            <w:fldChar w:fldCharType="begin"/>
          </w:r>
          <w:r w:rsidRPr="00203D03">
            <w:rPr>
              <w:rFonts w:cs="Arial"/>
              <w:lang w:val="da-DK"/>
            </w:rPr>
            <w:instrText xml:space="preserve"> TOC \o "1-3" \h \z \u </w:instrText>
          </w:r>
          <w:r w:rsidRPr="00203D03">
            <w:rPr>
              <w:rFonts w:cs="Arial"/>
              <w:lang w:val="da-DK"/>
            </w:rPr>
            <w:fldChar w:fldCharType="separate"/>
          </w:r>
          <w:hyperlink w:anchor="_Toc23492782" w:history="1">
            <w:r w:rsidR="00E06803" w:rsidRPr="003A13A3">
              <w:rPr>
                <w:rStyle w:val="Hyperlink"/>
                <w:noProof/>
              </w:rPr>
              <w:t>1.</w:t>
            </w:r>
            <w:r w:rsidR="00E06803">
              <w:rPr>
                <w:rFonts w:asciiTheme="minorHAnsi" w:eastAsiaTheme="minorEastAsia" w:hAnsiTheme="minorHAnsi"/>
                <w:noProof/>
                <w:color w:val="auto"/>
                <w:sz w:val="22"/>
                <w:szCs w:val="22"/>
                <w:lang w:val="da-DK" w:eastAsia="da-DK"/>
              </w:rPr>
              <w:tab/>
            </w:r>
            <w:r w:rsidR="00E06803" w:rsidRPr="003A13A3">
              <w:rPr>
                <w:rStyle w:val="Hyperlink"/>
                <w:noProof/>
              </w:rPr>
              <w:t>Udfordring</w:t>
            </w:r>
            <w:r w:rsidR="00E06803">
              <w:rPr>
                <w:noProof/>
                <w:webHidden/>
              </w:rPr>
              <w:tab/>
            </w:r>
            <w:r w:rsidR="00E06803">
              <w:rPr>
                <w:noProof/>
                <w:webHidden/>
              </w:rPr>
              <w:fldChar w:fldCharType="begin"/>
            </w:r>
            <w:r w:rsidR="00E06803">
              <w:rPr>
                <w:noProof/>
                <w:webHidden/>
              </w:rPr>
              <w:instrText xml:space="preserve"> PAGEREF _Toc23492782 \h </w:instrText>
            </w:r>
            <w:r w:rsidR="00E06803">
              <w:rPr>
                <w:noProof/>
                <w:webHidden/>
              </w:rPr>
            </w:r>
            <w:r w:rsidR="00E06803">
              <w:rPr>
                <w:noProof/>
                <w:webHidden/>
              </w:rPr>
              <w:fldChar w:fldCharType="separate"/>
            </w:r>
            <w:r w:rsidR="00D76C30">
              <w:rPr>
                <w:noProof/>
                <w:webHidden/>
              </w:rPr>
              <w:t>2</w:t>
            </w:r>
            <w:r w:rsidR="00E06803">
              <w:rPr>
                <w:noProof/>
                <w:webHidden/>
              </w:rPr>
              <w:fldChar w:fldCharType="end"/>
            </w:r>
          </w:hyperlink>
        </w:p>
        <w:p w14:paraId="662E0235" w14:textId="59BC8B71" w:rsidR="00E06803" w:rsidRDefault="007A2425">
          <w:pPr>
            <w:pStyle w:val="TOC3"/>
            <w:tabs>
              <w:tab w:val="left" w:pos="880"/>
              <w:tab w:val="right" w:leader="dot" w:pos="9622"/>
            </w:tabs>
            <w:rPr>
              <w:rFonts w:asciiTheme="minorHAnsi" w:eastAsiaTheme="minorEastAsia" w:hAnsiTheme="minorHAnsi"/>
              <w:noProof/>
              <w:color w:val="auto"/>
              <w:sz w:val="22"/>
              <w:szCs w:val="22"/>
              <w:lang w:val="da-DK" w:eastAsia="da-DK"/>
            </w:rPr>
          </w:pPr>
          <w:hyperlink w:anchor="_Toc23492783" w:history="1">
            <w:r w:rsidR="00E06803" w:rsidRPr="003A13A3">
              <w:rPr>
                <w:rStyle w:val="Hyperlink"/>
                <w:noProof/>
              </w:rPr>
              <w:t>2.</w:t>
            </w:r>
            <w:r w:rsidR="00E06803">
              <w:rPr>
                <w:rFonts w:asciiTheme="minorHAnsi" w:eastAsiaTheme="minorEastAsia" w:hAnsiTheme="minorHAnsi"/>
                <w:noProof/>
                <w:color w:val="auto"/>
                <w:sz w:val="22"/>
                <w:szCs w:val="22"/>
                <w:lang w:val="da-DK" w:eastAsia="da-DK"/>
              </w:rPr>
              <w:tab/>
            </w:r>
            <w:r w:rsidR="00E06803" w:rsidRPr="003A13A3">
              <w:rPr>
                <w:rStyle w:val="Hyperlink"/>
                <w:noProof/>
              </w:rPr>
              <w:t>Løsning</w:t>
            </w:r>
            <w:r w:rsidR="00E06803">
              <w:rPr>
                <w:noProof/>
                <w:webHidden/>
              </w:rPr>
              <w:tab/>
            </w:r>
            <w:r w:rsidR="00E06803">
              <w:rPr>
                <w:noProof/>
                <w:webHidden/>
              </w:rPr>
              <w:fldChar w:fldCharType="begin"/>
            </w:r>
            <w:r w:rsidR="00E06803">
              <w:rPr>
                <w:noProof/>
                <w:webHidden/>
              </w:rPr>
              <w:instrText xml:space="preserve"> PAGEREF _Toc23492783 \h </w:instrText>
            </w:r>
            <w:r w:rsidR="00E06803">
              <w:rPr>
                <w:noProof/>
                <w:webHidden/>
              </w:rPr>
            </w:r>
            <w:r w:rsidR="00E06803">
              <w:rPr>
                <w:noProof/>
                <w:webHidden/>
              </w:rPr>
              <w:fldChar w:fldCharType="separate"/>
            </w:r>
            <w:r w:rsidR="00D76C30">
              <w:rPr>
                <w:noProof/>
                <w:webHidden/>
              </w:rPr>
              <w:t>3</w:t>
            </w:r>
            <w:r w:rsidR="00E06803">
              <w:rPr>
                <w:noProof/>
                <w:webHidden/>
              </w:rPr>
              <w:fldChar w:fldCharType="end"/>
            </w:r>
          </w:hyperlink>
        </w:p>
        <w:p w14:paraId="0E178924" w14:textId="40B440D5" w:rsidR="00E06803" w:rsidRDefault="007A2425">
          <w:pPr>
            <w:pStyle w:val="TOC3"/>
            <w:tabs>
              <w:tab w:val="left" w:pos="880"/>
              <w:tab w:val="right" w:leader="dot" w:pos="9622"/>
            </w:tabs>
            <w:rPr>
              <w:rFonts w:asciiTheme="minorHAnsi" w:eastAsiaTheme="minorEastAsia" w:hAnsiTheme="minorHAnsi"/>
              <w:noProof/>
              <w:color w:val="auto"/>
              <w:sz w:val="22"/>
              <w:szCs w:val="22"/>
              <w:lang w:val="da-DK" w:eastAsia="da-DK"/>
            </w:rPr>
          </w:pPr>
          <w:hyperlink w:anchor="_Toc23492784" w:history="1">
            <w:r w:rsidR="00E06803" w:rsidRPr="003A13A3">
              <w:rPr>
                <w:rStyle w:val="Hyperlink"/>
                <w:noProof/>
              </w:rPr>
              <w:t>3.</w:t>
            </w:r>
            <w:r w:rsidR="00E06803">
              <w:rPr>
                <w:rFonts w:asciiTheme="minorHAnsi" w:eastAsiaTheme="minorEastAsia" w:hAnsiTheme="minorHAnsi"/>
                <w:noProof/>
                <w:color w:val="auto"/>
                <w:sz w:val="22"/>
                <w:szCs w:val="22"/>
                <w:lang w:val="da-DK" w:eastAsia="da-DK"/>
              </w:rPr>
              <w:tab/>
            </w:r>
            <w:r w:rsidR="00E06803" w:rsidRPr="003A13A3">
              <w:rPr>
                <w:rStyle w:val="Hyperlink"/>
                <w:noProof/>
              </w:rPr>
              <w:t>Effekt</w:t>
            </w:r>
            <w:r w:rsidR="00E06803">
              <w:rPr>
                <w:noProof/>
                <w:webHidden/>
              </w:rPr>
              <w:tab/>
            </w:r>
            <w:r w:rsidR="00E06803">
              <w:rPr>
                <w:noProof/>
                <w:webHidden/>
              </w:rPr>
              <w:fldChar w:fldCharType="begin"/>
            </w:r>
            <w:r w:rsidR="00E06803">
              <w:rPr>
                <w:noProof/>
                <w:webHidden/>
              </w:rPr>
              <w:instrText xml:space="preserve"> PAGEREF _Toc23492784 \h </w:instrText>
            </w:r>
            <w:r w:rsidR="00E06803">
              <w:rPr>
                <w:noProof/>
                <w:webHidden/>
              </w:rPr>
            </w:r>
            <w:r w:rsidR="00E06803">
              <w:rPr>
                <w:noProof/>
                <w:webHidden/>
              </w:rPr>
              <w:fldChar w:fldCharType="separate"/>
            </w:r>
            <w:r w:rsidR="00D76C30">
              <w:rPr>
                <w:noProof/>
                <w:webHidden/>
              </w:rPr>
              <w:t>5</w:t>
            </w:r>
            <w:r w:rsidR="00E06803">
              <w:rPr>
                <w:noProof/>
                <w:webHidden/>
              </w:rPr>
              <w:fldChar w:fldCharType="end"/>
            </w:r>
          </w:hyperlink>
        </w:p>
        <w:p w14:paraId="37F4F468" w14:textId="3F9C6FAE" w:rsidR="00E06803" w:rsidRDefault="007A2425">
          <w:pPr>
            <w:pStyle w:val="TOC3"/>
            <w:tabs>
              <w:tab w:val="left" w:pos="880"/>
              <w:tab w:val="right" w:leader="dot" w:pos="9622"/>
            </w:tabs>
            <w:rPr>
              <w:rFonts w:asciiTheme="minorHAnsi" w:eastAsiaTheme="minorEastAsia" w:hAnsiTheme="minorHAnsi"/>
              <w:noProof/>
              <w:color w:val="auto"/>
              <w:sz w:val="22"/>
              <w:szCs w:val="22"/>
              <w:lang w:val="da-DK" w:eastAsia="da-DK"/>
            </w:rPr>
          </w:pPr>
          <w:hyperlink w:anchor="_Toc23492785" w:history="1">
            <w:r w:rsidR="00E06803" w:rsidRPr="003A13A3">
              <w:rPr>
                <w:rStyle w:val="Hyperlink"/>
                <w:noProof/>
              </w:rPr>
              <w:t>4.</w:t>
            </w:r>
            <w:r w:rsidR="00E06803">
              <w:rPr>
                <w:rFonts w:asciiTheme="minorHAnsi" w:eastAsiaTheme="minorEastAsia" w:hAnsiTheme="minorHAnsi"/>
                <w:noProof/>
                <w:color w:val="auto"/>
                <w:sz w:val="22"/>
                <w:szCs w:val="22"/>
                <w:lang w:val="da-DK" w:eastAsia="da-DK"/>
              </w:rPr>
              <w:tab/>
            </w:r>
            <w:r w:rsidR="00E06803" w:rsidRPr="003A13A3">
              <w:rPr>
                <w:rStyle w:val="Hyperlink"/>
                <w:noProof/>
              </w:rPr>
              <w:t>Projektdeltagere</w:t>
            </w:r>
            <w:r w:rsidR="00E06803">
              <w:rPr>
                <w:noProof/>
                <w:webHidden/>
              </w:rPr>
              <w:tab/>
            </w:r>
            <w:r w:rsidR="00E06803">
              <w:rPr>
                <w:noProof/>
                <w:webHidden/>
              </w:rPr>
              <w:fldChar w:fldCharType="begin"/>
            </w:r>
            <w:r w:rsidR="00E06803">
              <w:rPr>
                <w:noProof/>
                <w:webHidden/>
              </w:rPr>
              <w:instrText xml:space="preserve"> PAGEREF _Toc23492785 \h </w:instrText>
            </w:r>
            <w:r w:rsidR="00E06803">
              <w:rPr>
                <w:noProof/>
                <w:webHidden/>
              </w:rPr>
            </w:r>
            <w:r w:rsidR="00E06803">
              <w:rPr>
                <w:noProof/>
                <w:webHidden/>
              </w:rPr>
              <w:fldChar w:fldCharType="separate"/>
            </w:r>
            <w:r w:rsidR="00D76C30">
              <w:rPr>
                <w:noProof/>
                <w:webHidden/>
              </w:rPr>
              <w:t>7</w:t>
            </w:r>
            <w:r w:rsidR="00E06803">
              <w:rPr>
                <w:noProof/>
                <w:webHidden/>
              </w:rPr>
              <w:fldChar w:fldCharType="end"/>
            </w:r>
          </w:hyperlink>
        </w:p>
        <w:p w14:paraId="4B511AD0" w14:textId="0138181D" w:rsidR="00E06803" w:rsidRDefault="007A2425">
          <w:pPr>
            <w:pStyle w:val="TOC3"/>
            <w:tabs>
              <w:tab w:val="left" w:pos="880"/>
              <w:tab w:val="right" w:leader="dot" w:pos="9622"/>
            </w:tabs>
            <w:rPr>
              <w:rFonts w:asciiTheme="minorHAnsi" w:eastAsiaTheme="minorEastAsia" w:hAnsiTheme="minorHAnsi"/>
              <w:noProof/>
              <w:color w:val="auto"/>
              <w:sz w:val="22"/>
              <w:szCs w:val="22"/>
              <w:lang w:val="da-DK" w:eastAsia="da-DK"/>
            </w:rPr>
          </w:pPr>
          <w:hyperlink w:anchor="_Toc23492786" w:history="1">
            <w:r w:rsidR="00E06803" w:rsidRPr="003A13A3">
              <w:rPr>
                <w:rStyle w:val="Hyperlink"/>
                <w:noProof/>
              </w:rPr>
              <w:t>5.</w:t>
            </w:r>
            <w:r w:rsidR="00E06803">
              <w:rPr>
                <w:rFonts w:asciiTheme="minorHAnsi" w:eastAsiaTheme="minorEastAsia" w:hAnsiTheme="minorHAnsi"/>
                <w:noProof/>
                <w:color w:val="auto"/>
                <w:sz w:val="22"/>
                <w:szCs w:val="22"/>
                <w:lang w:val="da-DK" w:eastAsia="da-DK"/>
              </w:rPr>
              <w:tab/>
            </w:r>
            <w:r w:rsidR="00E06803" w:rsidRPr="003A13A3">
              <w:rPr>
                <w:rStyle w:val="Hyperlink"/>
                <w:noProof/>
              </w:rPr>
              <w:t>Kontaktinformationer</w:t>
            </w:r>
            <w:r w:rsidR="00E06803">
              <w:rPr>
                <w:noProof/>
                <w:webHidden/>
              </w:rPr>
              <w:tab/>
            </w:r>
            <w:r w:rsidR="00E06803">
              <w:rPr>
                <w:noProof/>
                <w:webHidden/>
              </w:rPr>
              <w:fldChar w:fldCharType="begin"/>
            </w:r>
            <w:r w:rsidR="00E06803">
              <w:rPr>
                <w:noProof/>
                <w:webHidden/>
              </w:rPr>
              <w:instrText xml:space="preserve"> PAGEREF _Toc23492786 \h </w:instrText>
            </w:r>
            <w:r w:rsidR="00E06803">
              <w:rPr>
                <w:noProof/>
                <w:webHidden/>
              </w:rPr>
            </w:r>
            <w:r w:rsidR="00E06803">
              <w:rPr>
                <w:noProof/>
                <w:webHidden/>
              </w:rPr>
              <w:fldChar w:fldCharType="separate"/>
            </w:r>
            <w:r w:rsidR="00D76C30">
              <w:rPr>
                <w:noProof/>
                <w:webHidden/>
              </w:rPr>
              <w:t>8</w:t>
            </w:r>
            <w:r w:rsidR="00E06803">
              <w:rPr>
                <w:noProof/>
                <w:webHidden/>
              </w:rPr>
              <w:fldChar w:fldCharType="end"/>
            </w:r>
          </w:hyperlink>
        </w:p>
        <w:p w14:paraId="017E8006" w14:textId="3D8D46FD" w:rsidR="00E06803" w:rsidRDefault="007A2425">
          <w:pPr>
            <w:pStyle w:val="TOC3"/>
            <w:tabs>
              <w:tab w:val="left" w:pos="880"/>
              <w:tab w:val="right" w:leader="dot" w:pos="9622"/>
            </w:tabs>
            <w:rPr>
              <w:rFonts w:asciiTheme="minorHAnsi" w:eastAsiaTheme="minorEastAsia" w:hAnsiTheme="minorHAnsi"/>
              <w:noProof/>
              <w:color w:val="auto"/>
              <w:sz w:val="22"/>
              <w:szCs w:val="22"/>
              <w:lang w:val="da-DK" w:eastAsia="da-DK"/>
            </w:rPr>
          </w:pPr>
          <w:hyperlink w:anchor="_Toc23492787" w:history="1">
            <w:r w:rsidR="00E06803" w:rsidRPr="003A13A3">
              <w:rPr>
                <w:rStyle w:val="Hyperlink"/>
                <w:noProof/>
              </w:rPr>
              <w:t>6.</w:t>
            </w:r>
            <w:r w:rsidR="00E06803">
              <w:rPr>
                <w:rFonts w:asciiTheme="minorHAnsi" w:eastAsiaTheme="minorEastAsia" w:hAnsiTheme="minorHAnsi"/>
                <w:noProof/>
                <w:color w:val="auto"/>
                <w:sz w:val="22"/>
                <w:szCs w:val="22"/>
                <w:lang w:val="da-DK" w:eastAsia="da-DK"/>
              </w:rPr>
              <w:tab/>
            </w:r>
            <w:r w:rsidR="00E06803" w:rsidRPr="003A13A3">
              <w:rPr>
                <w:rStyle w:val="Hyperlink"/>
                <w:noProof/>
              </w:rPr>
              <w:t>Risikoanalyse</w:t>
            </w:r>
            <w:r w:rsidR="00E06803">
              <w:rPr>
                <w:noProof/>
                <w:webHidden/>
              </w:rPr>
              <w:tab/>
            </w:r>
            <w:r w:rsidR="00E06803">
              <w:rPr>
                <w:noProof/>
                <w:webHidden/>
              </w:rPr>
              <w:fldChar w:fldCharType="begin"/>
            </w:r>
            <w:r w:rsidR="00E06803">
              <w:rPr>
                <w:noProof/>
                <w:webHidden/>
              </w:rPr>
              <w:instrText xml:space="preserve"> PAGEREF _Toc23492787 \h </w:instrText>
            </w:r>
            <w:r w:rsidR="00E06803">
              <w:rPr>
                <w:noProof/>
                <w:webHidden/>
              </w:rPr>
            </w:r>
            <w:r w:rsidR="00E06803">
              <w:rPr>
                <w:noProof/>
                <w:webHidden/>
              </w:rPr>
              <w:fldChar w:fldCharType="separate"/>
            </w:r>
            <w:r w:rsidR="00D76C30">
              <w:rPr>
                <w:noProof/>
                <w:webHidden/>
              </w:rPr>
              <w:t>9</w:t>
            </w:r>
            <w:r w:rsidR="00E06803">
              <w:rPr>
                <w:noProof/>
                <w:webHidden/>
              </w:rPr>
              <w:fldChar w:fldCharType="end"/>
            </w:r>
          </w:hyperlink>
        </w:p>
        <w:p w14:paraId="35705369" w14:textId="195B4EB5" w:rsidR="0013617F" w:rsidRPr="00203D03" w:rsidRDefault="0013617F">
          <w:pPr>
            <w:rPr>
              <w:lang w:val="da-DK"/>
            </w:rPr>
          </w:pPr>
          <w:r w:rsidRPr="00203D03">
            <w:rPr>
              <w:rFonts w:cs="Arial"/>
              <w:b/>
              <w:bCs/>
              <w:lang w:val="da-DK"/>
            </w:rPr>
            <w:fldChar w:fldCharType="end"/>
          </w:r>
        </w:p>
      </w:sdtContent>
    </w:sdt>
    <w:p w14:paraId="27FA11E8" w14:textId="77777777" w:rsidR="00E567ED" w:rsidRDefault="00E567ED">
      <w:pPr>
        <w:rPr>
          <w:rFonts w:eastAsiaTheme="majorEastAsia" w:cs="Times New Roman (Overskrifter C"/>
          <w:b/>
          <w:sz w:val="28"/>
          <w:szCs w:val="28"/>
          <w:lang w:val="da-DK"/>
        </w:rPr>
      </w:pPr>
      <w:r>
        <w:rPr>
          <w:sz w:val="28"/>
          <w:szCs w:val="28"/>
        </w:rPr>
        <w:br w:type="page"/>
      </w:r>
    </w:p>
    <w:p w14:paraId="00741370" w14:textId="1CF2C19B" w:rsidR="00777E7C" w:rsidRPr="00416207" w:rsidRDefault="00777E7C" w:rsidP="00EA5608">
      <w:pPr>
        <w:pStyle w:val="EIC"/>
        <w:numPr>
          <w:ilvl w:val="0"/>
          <w:numId w:val="7"/>
        </w:numPr>
        <w:rPr>
          <w:sz w:val="28"/>
          <w:szCs w:val="28"/>
        </w:rPr>
      </w:pPr>
      <w:bookmarkStart w:id="0" w:name="_Toc23492782"/>
      <w:r w:rsidRPr="00416207">
        <w:rPr>
          <w:sz w:val="28"/>
          <w:szCs w:val="28"/>
        </w:rPr>
        <w:lastRenderedPageBreak/>
        <w:t>Udfordring</w:t>
      </w:r>
      <w:bookmarkEnd w:id="0"/>
    </w:p>
    <w:p w14:paraId="0BF1F6C4" w14:textId="77777777" w:rsidR="0088230A" w:rsidRDefault="0088230A" w:rsidP="0013617F">
      <w:pPr>
        <w:rPr>
          <w:b/>
          <w:i/>
          <w:lang w:val="da-DK"/>
        </w:rPr>
      </w:pPr>
    </w:p>
    <w:p w14:paraId="001A729A" w14:textId="3A9F4A4B" w:rsidR="00E52150" w:rsidRPr="00416207" w:rsidRDefault="00E52150" w:rsidP="0013617F">
      <w:pPr>
        <w:rPr>
          <w:b/>
          <w:i/>
          <w:lang w:val="da-DK"/>
        </w:rPr>
      </w:pPr>
      <w:r w:rsidRPr="00416207">
        <w:rPr>
          <w:b/>
          <w:i/>
          <w:lang w:val="da-DK"/>
        </w:rPr>
        <w:t>Produktion</w:t>
      </w:r>
    </w:p>
    <w:p w14:paraId="30F1C9EF" w14:textId="2C828250" w:rsidR="00873089" w:rsidRDefault="00AE4C30" w:rsidP="0013617F">
      <w:pPr>
        <w:rPr>
          <w:szCs w:val="20"/>
          <w:lang w:val="da-DK"/>
        </w:rPr>
      </w:pPr>
      <w:r w:rsidRPr="00203D03">
        <w:rPr>
          <w:lang w:val="da-DK"/>
        </w:rPr>
        <w:t>Danmark er et af de lande i verden med størst produktion af energi fra vedvarende energikilder (VE)</w:t>
      </w:r>
      <w:r w:rsidR="00407746" w:rsidRPr="00203D03">
        <w:rPr>
          <w:rStyle w:val="FootnoteReference"/>
          <w:b/>
          <w:lang w:val="da-DK"/>
        </w:rPr>
        <w:footnoteReference w:id="1"/>
      </w:r>
      <w:r w:rsidR="008A38D8">
        <w:rPr>
          <w:lang w:val="da-DK"/>
        </w:rPr>
        <w:t>, og produ</w:t>
      </w:r>
      <w:r w:rsidR="00873089">
        <w:rPr>
          <w:szCs w:val="20"/>
          <w:lang w:val="da-DK"/>
        </w:rPr>
        <w:t>ktion</w:t>
      </w:r>
      <w:r w:rsidR="008A38D8">
        <w:rPr>
          <w:szCs w:val="20"/>
          <w:lang w:val="da-DK"/>
        </w:rPr>
        <w:t>en forventes at stige markant i fremtiden. En stigende</w:t>
      </w:r>
      <w:r w:rsidR="00414395" w:rsidRPr="00414395">
        <w:rPr>
          <w:szCs w:val="20"/>
          <w:lang w:val="da-DK"/>
        </w:rPr>
        <w:t xml:space="preserve"> andel </w:t>
      </w:r>
      <w:r w:rsidR="008A38D8">
        <w:rPr>
          <w:szCs w:val="20"/>
          <w:lang w:val="da-DK"/>
        </w:rPr>
        <w:t xml:space="preserve">VE </w:t>
      </w:r>
      <w:r w:rsidR="00414395" w:rsidRPr="00414395">
        <w:rPr>
          <w:szCs w:val="20"/>
          <w:lang w:val="da-DK"/>
        </w:rPr>
        <w:t>af energiforsyningen</w:t>
      </w:r>
      <w:r w:rsidR="008A38D8">
        <w:rPr>
          <w:szCs w:val="20"/>
          <w:lang w:val="da-DK"/>
        </w:rPr>
        <w:t xml:space="preserve"> vil </w:t>
      </w:r>
      <w:r w:rsidR="00414395" w:rsidRPr="00414395">
        <w:rPr>
          <w:szCs w:val="20"/>
          <w:lang w:val="da-DK"/>
        </w:rPr>
        <w:t>skabe et større behov for systemoperatører (</w:t>
      </w:r>
      <w:proofErr w:type="spellStart"/>
      <w:r w:rsidR="00414395" w:rsidRPr="00414395">
        <w:rPr>
          <w:szCs w:val="20"/>
          <w:lang w:val="da-DK"/>
        </w:rPr>
        <w:t>TSO’er</w:t>
      </w:r>
      <w:proofErr w:type="spellEnd"/>
      <w:r w:rsidR="00414395" w:rsidRPr="00414395">
        <w:rPr>
          <w:szCs w:val="20"/>
          <w:lang w:val="da-DK"/>
        </w:rPr>
        <w:t>) til at balancere den stigende fluktuerende produktion.</w:t>
      </w:r>
      <w:r w:rsidR="00414395" w:rsidRPr="00414395">
        <w:rPr>
          <w:lang w:val="da-DK"/>
        </w:rPr>
        <w:t xml:space="preserve"> </w:t>
      </w:r>
      <w:proofErr w:type="spellStart"/>
      <w:r w:rsidR="00414395" w:rsidRPr="00414395">
        <w:rPr>
          <w:lang w:val="da-DK"/>
        </w:rPr>
        <w:t>TSO’en</w:t>
      </w:r>
      <w:proofErr w:type="spellEnd"/>
      <w:r w:rsidR="00414395" w:rsidRPr="00414395">
        <w:rPr>
          <w:lang w:val="da-DK"/>
        </w:rPr>
        <w:t xml:space="preserve"> anvender systemydelser, der er et samlet begreb for ydelser der anvendes til at opretholde balancen mellem udbud og efterspørgsel og stabiliteten i </w:t>
      </w:r>
      <w:proofErr w:type="spellStart"/>
      <w:r w:rsidR="00414395" w:rsidRPr="00414395">
        <w:rPr>
          <w:lang w:val="da-DK"/>
        </w:rPr>
        <w:t>elsystemet</w:t>
      </w:r>
      <w:proofErr w:type="spellEnd"/>
      <w:r w:rsidR="00414395" w:rsidRPr="00414395">
        <w:rPr>
          <w:lang w:val="da-DK"/>
        </w:rPr>
        <w:t xml:space="preserve">. Systemydelser optræder som en række forskellige reservetyper som leveres af forskellige aktører i elmarkedet, nærmere bestemt balancemarkedet. </w:t>
      </w:r>
      <w:r w:rsidR="00414395" w:rsidRPr="00414395">
        <w:rPr>
          <w:szCs w:val="20"/>
          <w:lang w:val="da-DK"/>
        </w:rPr>
        <w:t xml:space="preserve">Reservetyperne er opdelt efter funktion til at gendanne balancen i </w:t>
      </w:r>
      <w:proofErr w:type="spellStart"/>
      <w:r w:rsidR="00414395" w:rsidRPr="00414395">
        <w:rPr>
          <w:szCs w:val="20"/>
          <w:lang w:val="da-DK"/>
        </w:rPr>
        <w:t>elsystemet</w:t>
      </w:r>
      <w:proofErr w:type="spellEnd"/>
      <w:r w:rsidR="00414395" w:rsidRPr="00414395">
        <w:rPr>
          <w:szCs w:val="20"/>
          <w:lang w:val="da-DK"/>
        </w:rPr>
        <w:t xml:space="preserve"> og består i Danmark af</w:t>
      </w:r>
      <w:r w:rsidR="0088230A">
        <w:rPr>
          <w:szCs w:val="20"/>
          <w:lang w:val="da-DK"/>
        </w:rPr>
        <w:t xml:space="preserve"> følgende typer:</w:t>
      </w:r>
      <w:r w:rsidR="00873089">
        <w:rPr>
          <w:szCs w:val="20"/>
          <w:lang w:val="da-DK"/>
        </w:rPr>
        <w:t xml:space="preserve"> </w:t>
      </w:r>
    </w:p>
    <w:p w14:paraId="25CE1241" w14:textId="77777777" w:rsidR="009A4CBB" w:rsidRDefault="009A4CBB" w:rsidP="0013617F">
      <w:pPr>
        <w:rPr>
          <w:szCs w:val="20"/>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690"/>
        <w:gridCol w:w="1700"/>
        <w:gridCol w:w="1148"/>
        <w:gridCol w:w="1624"/>
        <w:gridCol w:w="1302"/>
      </w:tblGrid>
      <w:tr w:rsidR="009A4CBB" w:rsidRPr="00033410" w14:paraId="52B2F4F9" w14:textId="77777777" w:rsidTr="00B86FC5">
        <w:trPr>
          <w:trHeight w:val="513"/>
        </w:trPr>
        <w:tc>
          <w:tcPr>
            <w:tcW w:w="1384" w:type="dxa"/>
            <w:shd w:val="clear" w:color="auto" w:fill="70AD47"/>
          </w:tcPr>
          <w:p w14:paraId="21DEF4DF" w14:textId="77777777" w:rsidR="009A4CBB" w:rsidRPr="00AA78C3" w:rsidRDefault="009A4CBB" w:rsidP="00B86FC5">
            <w:pPr>
              <w:spacing w:before="240" w:after="240"/>
              <w:jc w:val="center"/>
              <w:rPr>
                <w:szCs w:val="20"/>
                <w:lang w:val="da-DK"/>
              </w:rPr>
            </w:pPr>
          </w:p>
        </w:tc>
        <w:tc>
          <w:tcPr>
            <w:tcW w:w="2693" w:type="dxa"/>
            <w:shd w:val="clear" w:color="auto" w:fill="70AD47"/>
          </w:tcPr>
          <w:p w14:paraId="0164D752" w14:textId="77777777" w:rsidR="009A4CBB" w:rsidRPr="00033410" w:rsidRDefault="009A4CBB" w:rsidP="00B86FC5">
            <w:pPr>
              <w:spacing w:before="240" w:after="240"/>
              <w:jc w:val="center"/>
              <w:rPr>
                <w:b/>
                <w:szCs w:val="20"/>
              </w:rPr>
            </w:pPr>
            <w:proofErr w:type="spellStart"/>
            <w:r w:rsidRPr="00033410">
              <w:rPr>
                <w:b/>
                <w:szCs w:val="20"/>
              </w:rPr>
              <w:t>Europæisk</w:t>
            </w:r>
            <w:proofErr w:type="spellEnd"/>
            <w:r w:rsidRPr="00033410">
              <w:rPr>
                <w:b/>
                <w:szCs w:val="20"/>
              </w:rPr>
              <w:t xml:space="preserve"> </w:t>
            </w:r>
            <w:proofErr w:type="spellStart"/>
            <w:r w:rsidRPr="00033410">
              <w:rPr>
                <w:b/>
                <w:szCs w:val="20"/>
              </w:rPr>
              <w:t>betegnelse</w:t>
            </w:r>
            <w:proofErr w:type="spellEnd"/>
          </w:p>
        </w:tc>
        <w:tc>
          <w:tcPr>
            <w:tcW w:w="1701" w:type="dxa"/>
            <w:shd w:val="clear" w:color="auto" w:fill="70AD47"/>
          </w:tcPr>
          <w:p w14:paraId="14A52322" w14:textId="77777777" w:rsidR="009A4CBB" w:rsidRPr="00033410" w:rsidRDefault="009A4CBB" w:rsidP="00B86FC5">
            <w:pPr>
              <w:spacing w:before="240" w:after="240"/>
              <w:jc w:val="center"/>
              <w:rPr>
                <w:b/>
                <w:szCs w:val="20"/>
              </w:rPr>
            </w:pPr>
            <w:r w:rsidRPr="00033410">
              <w:rPr>
                <w:b/>
                <w:szCs w:val="20"/>
              </w:rPr>
              <w:t>DK1</w:t>
            </w:r>
          </w:p>
        </w:tc>
        <w:tc>
          <w:tcPr>
            <w:tcW w:w="1149" w:type="dxa"/>
            <w:shd w:val="clear" w:color="auto" w:fill="70AD47"/>
          </w:tcPr>
          <w:p w14:paraId="1E4187A0" w14:textId="77777777" w:rsidR="009A4CBB" w:rsidRPr="00033410" w:rsidRDefault="009A4CBB" w:rsidP="00B86FC5">
            <w:pPr>
              <w:spacing w:before="240" w:after="240"/>
              <w:jc w:val="center"/>
              <w:rPr>
                <w:b/>
                <w:szCs w:val="20"/>
              </w:rPr>
            </w:pPr>
            <w:r w:rsidRPr="00033410">
              <w:rPr>
                <w:b/>
                <w:szCs w:val="20"/>
              </w:rPr>
              <w:t>DK2</w:t>
            </w:r>
          </w:p>
        </w:tc>
        <w:tc>
          <w:tcPr>
            <w:tcW w:w="1624" w:type="dxa"/>
            <w:shd w:val="clear" w:color="auto" w:fill="70AD47"/>
          </w:tcPr>
          <w:p w14:paraId="52FCD3E9" w14:textId="77777777" w:rsidR="009A4CBB" w:rsidRPr="00033410" w:rsidRDefault="009A4CBB" w:rsidP="00B86FC5">
            <w:pPr>
              <w:spacing w:before="240" w:after="240"/>
              <w:jc w:val="center"/>
              <w:rPr>
                <w:b/>
                <w:szCs w:val="20"/>
              </w:rPr>
            </w:pPr>
            <w:proofErr w:type="spellStart"/>
            <w:r w:rsidRPr="00033410">
              <w:rPr>
                <w:b/>
                <w:szCs w:val="20"/>
              </w:rPr>
              <w:t>Aktiveringstid</w:t>
            </w:r>
            <w:proofErr w:type="spellEnd"/>
          </w:p>
        </w:tc>
        <w:tc>
          <w:tcPr>
            <w:tcW w:w="1303" w:type="dxa"/>
            <w:shd w:val="clear" w:color="auto" w:fill="70AD47"/>
          </w:tcPr>
          <w:p w14:paraId="485A7E7A" w14:textId="77777777" w:rsidR="009A4CBB" w:rsidRPr="00033410" w:rsidRDefault="009A4CBB" w:rsidP="00B86FC5">
            <w:pPr>
              <w:spacing w:before="240" w:after="240"/>
              <w:jc w:val="center"/>
              <w:rPr>
                <w:b/>
                <w:szCs w:val="20"/>
              </w:rPr>
            </w:pPr>
            <w:proofErr w:type="spellStart"/>
            <w:r w:rsidRPr="00033410">
              <w:rPr>
                <w:b/>
                <w:szCs w:val="20"/>
              </w:rPr>
              <w:t>Varighed</w:t>
            </w:r>
            <w:proofErr w:type="spellEnd"/>
          </w:p>
        </w:tc>
      </w:tr>
      <w:tr w:rsidR="009A4CBB" w:rsidRPr="00033410" w14:paraId="213D417E" w14:textId="77777777" w:rsidTr="00B86FC5">
        <w:tc>
          <w:tcPr>
            <w:tcW w:w="1384" w:type="dxa"/>
            <w:vMerge w:val="restart"/>
            <w:shd w:val="clear" w:color="auto" w:fill="auto"/>
            <w:vAlign w:val="center"/>
          </w:tcPr>
          <w:p w14:paraId="366CC874" w14:textId="77777777" w:rsidR="009A4CBB" w:rsidRPr="00033410" w:rsidRDefault="009A4CBB" w:rsidP="00B86FC5">
            <w:pPr>
              <w:spacing w:before="240" w:after="240"/>
              <w:jc w:val="center"/>
              <w:rPr>
                <w:szCs w:val="20"/>
              </w:rPr>
            </w:pPr>
            <w:proofErr w:type="spellStart"/>
            <w:r w:rsidRPr="00033410">
              <w:rPr>
                <w:szCs w:val="20"/>
              </w:rPr>
              <w:t>Primære</w:t>
            </w:r>
            <w:proofErr w:type="spellEnd"/>
            <w:r w:rsidRPr="00033410">
              <w:rPr>
                <w:szCs w:val="20"/>
              </w:rPr>
              <w:t xml:space="preserve"> </w:t>
            </w:r>
            <w:proofErr w:type="spellStart"/>
            <w:r w:rsidRPr="00033410">
              <w:rPr>
                <w:szCs w:val="20"/>
              </w:rPr>
              <w:t>reserver</w:t>
            </w:r>
            <w:proofErr w:type="spellEnd"/>
          </w:p>
        </w:tc>
        <w:tc>
          <w:tcPr>
            <w:tcW w:w="2693" w:type="dxa"/>
            <w:shd w:val="clear" w:color="auto" w:fill="auto"/>
          </w:tcPr>
          <w:p w14:paraId="0652D55F" w14:textId="77777777" w:rsidR="009A4CBB" w:rsidRPr="00033410" w:rsidRDefault="009A4CBB" w:rsidP="00B86FC5">
            <w:pPr>
              <w:spacing w:before="240" w:after="240"/>
              <w:jc w:val="center"/>
              <w:rPr>
                <w:szCs w:val="20"/>
              </w:rPr>
            </w:pPr>
            <w:r w:rsidRPr="00033410">
              <w:rPr>
                <w:szCs w:val="20"/>
              </w:rPr>
              <w:t>Frequency Containment reserves (FCR)</w:t>
            </w:r>
          </w:p>
        </w:tc>
        <w:tc>
          <w:tcPr>
            <w:tcW w:w="1701" w:type="dxa"/>
            <w:shd w:val="clear" w:color="auto" w:fill="auto"/>
          </w:tcPr>
          <w:p w14:paraId="32D05F13" w14:textId="77777777" w:rsidR="009A4CBB" w:rsidRPr="00033410" w:rsidRDefault="009A4CBB" w:rsidP="00B86FC5">
            <w:pPr>
              <w:spacing w:before="240" w:after="240"/>
              <w:jc w:val="center"/>
              <w:rPr>
                <w:szCs w:val="20"/>
              </w:rPr>
            </w:pPr>
            <w:proofErr w:type="spellStart"/>
            <w:r w:rsidRPr="00033410">
              <w:rPr>
                <w:szCs w:val="20"/>
              </w:rPr>
              <w:t>Primær</w:t>
            </w:r>
            <w:proofErr w:type="spellEnd"/>
            <w:r w:rsidRPr="00033410">
              <w:rPr>
                <w:szCs w:val="20"/>
              </w:rPr>
              <w:t xml:space="preserve"> </w:t>
            </w:r>
            <w:proofErr w:type="spellStart"/>
            <w:r w:rsidRPr="00033410">
              <w:rPr>
                <w:szCs w:val="20"/>
              </w:rPr>
              <w:t>reserver</w:t>
            </w:r>
            <w:proofErr w:type="spellEnd"/>
          </w:p>
        </w:tc>
        <w:tc>
          <w:tcPr>
            <w:tcW w:w="1149" w:type="dxa"/>
            <w:shd w:val="clear" w:color="auto" w:fill="auto"/>
          </w:tcPr>
          <w:p w14:paraId="7EDC3344" w14:textId="77777777" w:rsidR="009A4CBB" w:rsidRPr="00033410" w:rsidRDefault="009A4CBB" w:rsidP="00B86FC5">
            <w:pPr>
              <w:spacing w:before="240" w:after="240"/>
              <w:jc w:val="center"/>
              <w:rPr>
                <w:szCs w:val="20"/>
              </w:rPr>
            </w:pPr>
            <w:r w:rsidRPr="00033410">
              <w:rPr>
                <w:szCs w:val="20"/>
              </w:rPr>
              <w:t>FCR-N</w:t>
            </w:r>
          </w:p>
        </w:tc>
        <w:tc>
          <w:tcPr>
            <w:tcW w:w="1624" w:type="dxa"/>
            <w:shd w:val="clear" w:color="auto" w:fill="auto"/>
          </w:tcPr>
          <w:p w14:paraId="60A7AFF6" w14:textId="77777777" w:rsidR="009A4CBB" w:rsidRPr="00033410" w:rsidRDefault="009A4CBB" w:rsidP="00B86FC5">
            <w:pPr>
              <w:spacing w:before="240" w:after="240"/>
              <w:jc w:val="center"/>
              <w:rPr>
                <w:szCs w:val="20"/>
              </w:rPr>
            </w:pPr>
            <w:r w:rsidRPr="00033410">
              <w:rPr>
                <w:szCs w:val="20"/>
              </w:rPr>
              <w:t xml:space="preserve">15-30 </w:t>
            </w:r>
            <w:proofErr w:type="spellStart"/>
            <w:r w:rsidRPr="00033410">
              <w:rPr>
                <w:szCs w:val="20"/>
              </w:rPr>
              <w:t>sekunder</w:t>
            </w:r>
            <w:proofErr w:type="spellEnd"/>
          </w:p>
        </w:tc>
        <w:tc>
          <w:tcPr>
            <w:tcW w:w="1303" w:type="dxa"/>
            <w:shd w:val="clear" w:color="auto" w:fill="auto"/>
          </w:tcPr>
          <w:p w14:paraId="1C165EBD" w14:textId="77777777" w:rsidR="009A4CBB" w:rsidRPr="00033410" w:rsidRDefault="009A4CBB" w:rsidP="00B86FC5">
            <w:pPr>
              <w:spacing w:before="240" w:after="240"/>
              <w:jc w:val="center"/>
              <w:rPr>
                <w:szCs w:val="20"/>
              </w:rPr>
            </w:pPr>
            <w:r w:rsidRPr="00033410">
              <w:rPr>
                <w:szCs w:val="20"/>
              </w:rPr>
              <w:t>15 min</w:t>
            </w:r>
          </w:p>
        </w:tc>
      </w:tr>
      <w:tr w:rsidR="009A4CBB" w:rsidRPr="00033410" w14:paraId="2319D675" w14:textId="77777777" w:rsidTr="00B86FC5">
        <w:tc>
          <w:tcPr>
            <w:tcW w:w="1384" w:type="dxa"/>
            <w:vMerge/>
            <w:shd w:val="clear" w:color="auto" w:fill="auto"/>
            <w:vAlign w:val="center"/>
          </w:tcPr>
          <w:p w14:paraId="46064787" w14:textId="77777777" w:rsidR="009A4CBB" w:rsidRPr="00033410" w:rsidRDefault="009A4CBB" w:rsidP="00B86FC5">
            <w:pPr>
              <w:spacing w:before="240" w:after="240"/>
              <w:jc w:val="center"/>
              <w:rPr>
                <w:szCs w:val="20"/>
              </w:rPr>
            </w:pPr>
          </w:p>
        </w:tc>
        <w:tc>
          <w:tcPr>
            <w:tcW w:w="2693" w:type="dxa"/>
            <w:shd w:val="clear" w:color="auto" w:fill="auto"/>
          </w:tcPr>
          <w:p w14:paraId="79F2EE31" w14:textId="77777777" w:rsidR="009A4CBB" w:rsidRPr="00033410" w:rsidRDefault="009A4CBB" w:rsidP="00B86FC5">
            <w:pPr>
              <w:spacing w:before="240" w:after="240"/>
              <w:jc w:val="center"/>
              <w:rPr>
                <w:szCs w:val="20"/>
              </w:rPr>
            </w:pPr>
          </w:p>
        </w:tc>
        <w:tc>
          <w:tcPr>
            <w:tcW w:w="1701" w:type="dxa"/>
            <w:shd w:val="clear" w:color="auto" w:fill="auto"/>
          </w:tcPr>
          <w:p w14:paraId="77A8BA12" w14:textId="77777777" w:rsidR="009A4CBB" w:rsidRPr="00033410" w:rsidRDefault="009A4CBB" w:rsidP="00B86FC5">
            <w:pPr>
              <w:spacing w:before="240" w:after="240"/>
              <w:jc w:val="center"/>
              <w:rPr>
                <w:szCs w:val="20"/>
              </w:rPr>
            </w:pPr>
          </w:p>
        </w:tc>
        <w:tc>
          <w:tcPr>
            <w:tcW w:w="1149" w:type="dxa"/>
            <w:shd w:val="clear" w:color="auto" w:fill="auto"/>
          </w:tcPr>
          <w:p w14:paraId="1EF73083" w14:textId="77777777" w:rsidR="009A4CBB" w:rsidRPr="00033410" w:rsidRDefault="009A4CBB" w:rsidP="00B86FC5">
            <w:pPr>
              <w:spacing w:before="240" w:after="240"/>
              <w:jc w:val="center"/>
              <w:rPr>
                <w:szCs w:val="20"/>
              </w:rPr>
            </w:pPr>
            <w:r w:rsidRPr="00033410">
              <w:rPr>
                <w:szCs w:val="20"/>
              </w:rPr>
              <w:t>FCR-D</w:t>
            </w:r>
          </w:p>
        </w:tc>
        <w:tc>
          <w:tcPr>
            <w:tcW w:w="1624" w:type="dxa"/>
            <w:shd w:val="clear" w:color="auto" w:fill="auto"/>
          </w:tcPr>
          <w:p w14:paraId="0C0CE1B1" w14:textId="77777777" w:rsidR="009A4CBB" w:rsidRPr="00033410" w:rsidRDefault="009A4CBB" w:rsidP="00B86FC5">
            <w:pPr>
              <w:spacing w:before="240" w:after="240"/>
              <w:jc w:val="center"/>
              <w:rPr>
                <w:szCs w:val="20"/>
              </w:rPr>
            </w:pPr>
            <w:r w:rsidRPr="00033410">
              <w:rPr>
                <w:szCs w:val="20"/>
              </w:rPr>
              <w:t xml:space="preserve">15-30 </w:t>
            </w:r>
            <w:proofErr w:type="spellStart"/>
            <w:r w:rsidRPr="00033410">
              <w:rPr>
                <w:szCs w:val="20"/>
              </w:rPr>
              <w:t>sekunder</w:t>
            </w:r>
            <w:proofErr w:type="spellEnd"/>
          </w:p>
        </w:tc>
        <w:tc>
          <w:tcPr>
            <w:tcW w:w="1303" w:type="dxa"/>
            <w:shd w:val="clear" w:color="auto" w:fill="auto"/>
          </w:tcPr>
          <w:p w14:paraId="653AFD71" w14:textId="77777777" w:rsidR="009A4CBB" w:rsidRPr="00033410" w:rsidRDefault="009A4CBB" w:rsidP="00B86FC5">
            <w:pPr>
              <w:spacing w:before="240" w:after="240"/>
              <w:jc w:val="center"/>
              <w:rPr>
                <w:szCs w:val="20"/>
              </w:rPr>
            </w:pPr>
            <w:r w:rsidRPr="00033410">
              <w:rPr>
                <w:szCs w:val="20"/>
              </w:rPr>
              <w:t>15 min</w:t>
            </w:r>
          </w:p>
        </w:tc>
      </w:tr>
      <w:tr w:rsidR="009A4CBB" w:rsidRPr="00033410" w14:paraId="34D2C396" w14:textId="77777777" w:rsidTr="00B86FC5">
        <w:tc>
          <w:tcPr>
            <w:tcW w:w="1384" w:type="dxa"/>
            <w:shd w:val="clear" w:color="auto" w:fill="auto"/>
            <w:vAlign w:val="center"/>
          </w:tcPr>
          <w:p w14:paraId="31450A64" w14:textId="77777777" w:rsidR="009A4CBB" w:rsidRPr="00033410" w:rsidRDefault="009A4CBB" w:rsidP="00B86FC5">
            <w:pPr>
              <w:spacing w:before="240" w:after="240"/>
              <w:jc w:val="center"/>
              <w:rPr>
                <w:szCs w:val="20"/>
              </w:rPr>
            </w:pPr>
            <w:proofErr w:type="spellStart"/>
            <w:r w:rsidRPr="00033410">
              <w:rPr>
                <w:szCs w:val="20"/>
              </w:rPr>
              <w:t>Sekundære</w:t>
            </w:r>
            <w:proofErr w:type="spellEnd"/>
            <w:r w:rsidRPr="00033410">
              <w:rPr>
                <w:szCs w:val="20"/>
              </w:rPr>
              <w:t xml:space="preserve"> </w:t>
            </w:r>
            <w:proofErr w:type="spellStart"/>
            <w:r w:rsidRPr="00033410">
              <w:rPr>
                <w:szCs w:val="20"/>
              </w:rPr>
              <w:t>reserver</w:t>
            </w:r>
            <w:proofErr w:type="spellEnd"/>
          </w:p>
        </w:tc>
        <w:tc>
          <w:tcPr>
            <w:tcW w:w="2693" w:type="dxa"/>
            <w:shd w:val="clear" w:color="auto" w:fill="auto"/>
          </w:tcPr>
          <w:p w14:paraId="40AC6789" w14:textId="77777777" w:rsidR="009A4CBB" w:rsidRPr="00033410" w:rsidRDefault="009A4CBB" w:rsidP="00B86FC5">
            <w:pPr>
              <w:spacing w:before="240" w:after="240"/>
              <w:jc w:val="center"/>
              <w:rPr>
                <w:szCs w:val="20"/>
              </w:rPr>
            </w:pPr>
            <w:r w:rsidRPr="00033410">
              <w:rPr>
                <w:szCs w:val="20"/>
              </w:rPr>
              <w:t xml:space="preserve">Automatic Frequency </w:t>
            </w:r>
            <w:proofErr w:type="spellStart"/>
            <w:r w:rsidRPr="00033410">
              <w:rPr>
                <w:szCs w:val="20"/>
              </w:rPr>
              <w:t>Restoriation</w:t>
            </w:r>
            <w:proofErr w:type="spellEnd"/>
            <w:r w:rsidRPr="00033410">
              <w:rPr>
                <w:szCs w:val="20"/>
              </w:rPr>
              <w:t xml:space="preserve"> Reserve (</w:t>
            </w:r>
            <w:proofErr w:type="spellStart"/>
            <w:r w:rsidRPr="00033410">
              <w:rPr>
                <w:szCs w:val="20"/>
              </w:rPr>
              <w:t>aFRR</w:t>
            </w:r>
            <w:proofErr w:type="spellEnd"/>
            <w:r w:rsidRPr="00033410">
              <w:rPr>
                <w:szCs w:val="20"/>
              </w:rPr>
              <w:t>)</w:t>
            </w:r>
          </w:p>
        </w:tc>
        <w:tc>
          <w:tcPr>
            <w:tcW w:w="1701" w:type="dxa"/>
            <w:shd w:val="clear" w:color="auto" w:fill="auto"/>
          </w:tcPr>
          <w:p w14:paraId="310CB801" w14:textId="77777777" w:rsidR="009A4CBB" w:rsidRPr="00033410" w:rsidRDefault="009A4CBB" w:rsidP="00B86FC5">
            <w:pPr>
              <w:spacing w:before="240" w:after="240"/>
              <w:jc w:val="center"/>
              <w:rPr>
                <w:szCs w:val="20"/>
              </w:rPr>
            </w:pPr>
            <w:r w:rsidRPr="00033410">
              <w:rPr>
                <w:szCs w:val="20"/>
              </w:rPr>
              <w:t>Load Frequency Reser</w:t>
            </w:r>
            <w:r>
              <w:rPr>
                <w:szCs w:val="20"/>
              </w:rPr>
              <w:t>v</w:t>
            </w:r>
            <w:r w:rsidRPr="00033410">
              <w:rPr>
                <w:szCs w:val="20"/>
              </w:rPr>
              <w:t xml:space="preserve">e (LFC) </w:t>
            </w:r>
            <w:proofErr w:type="spellStart"/>
            <w:r w:rsidRPr="00033410">
              <w:rPr>
                <w:szCs w:val="20"/>
              </w:rPr>
              <w:t>eller</w:t>
            </w:r>
            <w:proofErr w:type="spellEnd"/>
            <w:r w:rsidRPr="00033410">
              <w:rPr>
                <w:szCs w:val="20"/>
              </w:rPr>
              <w:t xml:space="preserve"> </w:t>
            </w:r>
            <w:proofErr w:type="spellStart"/>
            <w:r w:rsidRPr="00033410">
              <w:rPr>
                <w:szCs w:val="20"/>
              </w:rPr>
              <w:t>aFRR</w:t>
            </w:r>
            <w:proofErr w:type="spellEnd"/>
          </w:p>
        </w:tc>
        <w:tc>
          <w:tcPr>
            <w:tcW w:w="1149" w:type="dxa"/>
            <w:shd w:val="clear" w:color="auto" w:fill="auto"/>
          </w:tcPr>
          <w:p w14:paraId="4FFBD1E8" w14:textId="77777777" w:rsidR="009A4CBB" w:rsidRPr="00033410" w:rsidRDefault="009A4CBB" w:rsidP="00B86FC5">
            <w:pPr>
              <w:spacing w:before="240" w:after="240"/>
              <w:jc w:val="center"/>
              <w:rPr>
                <w:szCs w:val="20"/>
              </w:rPr>
            </w:pPr>
          </w:p>
        </w:tc>
        <w:tc>
          <w:tcPr>
            <w:tcW w:w="1624" w:type="dxa"/>
            <w:shd w:val="clear" w:color="auto" w:fill="auto"/>
          </w:tcPr>
          <w:p w14:paraId="0AB09F6E" w14:textId="77777777" w:rsidR="009A4CBB" w:rsidRPr="00033410" w:rsidRDefault="009A4CBB" w:rsidP="00B86FC5">
            <w:pPr>
              <w:spacing w:before="240" w:after="240"/>
              <w:jc w:val="center"/>
              <w:rPr>
                <w:szCs w:val="20"/>
              </w:rPr>
            </w:pPr>
            <w:r w:rsidRPr="00033410">
              <w:rPr>
                <w:szCs w:val="20"/>
              </w:rPr>
              <w:t>15 min</w:t>
            </w:r>
          </w:p>
        </w:tc>
        <w:tc>
          <w:tcPr>
            <w:tcW w:w="1303" w:type="dxa"/>
            <w:shd w:val="clear" w:color="auto" w:fill="auto"/>
          </w:tcPr>
          <w:p w14:paraId="34E0F2E3" w14:textId="77777777" w:rsidR="009A4CBB" w:rsidRPr="00033410" w:rsidRDefault="009A4CBB" w:rsidP="00B86FC5">
            <w:pPr>
              <w:spacing w:before="240" w:after="240"/>
              <w:jc w:val="center"/>
              <w:rPr>
                <w:szCs w:val="20"/>
              </w:rPr>
            </w:pPr>
            <w:proofErr w:type="spellStart"/>
            <w:r w:rsidRPr="00033410">
              <w:rPr>
                <w:szCs w:val="20"/>
              </w:rPr>
              <w:t>Løbende</w:t>
            </w:r>
            <w:proofErr w:type="spellEnd"/>
          </w:p>
        </w:tc>
      </w:tr>
      <w:tr w:rsidR="009A4CBB" w:rsidRPr="00033410" w14:paraId="6731FF84" w14:textId="77777777" w:rsidTr="00B86FC5">
        <w:tc>
          <w:tcPr>
            <w:tcW w:w="1384" w:type="dxa"/>
            <w:vMerge w:val="restart"/>
            <w:shd w:val="clear" w:color="auto" w:fill="auto"/>
            <w:vAlign w:val="center"/>
          </w:tcPr>
          <w:p w14:paraId="14A61229" w14:textId="77777777" w:rsidR="009A4CBB" w:rsidRPr="00033410" w:rsidRDefault="009A4CBB" w:rsidP="00B86FC5">
            <w:pPr>
              <w:spacing w:before="240" w:after="240"/>
              <w:jc w:val="center"/>
              <w:rPr>
                <w:szCs w:val="20"/>
              </w:rPr>
            </w:pPr>
            <w:proofErr w:type="spellStart"/>
            <w:r w:rsidRPr="00033410">
              <w:rPr>
                <w:szCs w:val="20"/>
              </w:rPr>
              <w:t>Tertiære</w:t>
            </w:r>
            <w:proofErr w:type="spellEnd"/>
            <w:r w:rsidRPr="00033410">
              <w:rPr>
                <w:szCs w:val="20"/>
              </w:rPr>
              <w:t xml:space="preserve"> </w:t>
            </w:r>
            <w:proofErr w:type="spellStart"/>
            <w:r w:rsidRPr="00033410">
              <w:rPr>
                <w:szCs w:val="20"/>
              </w:rPr>
              <w:t>Reserver</w:t>
            </w:r>
            <w:proofErr w:type="spellEnd"/>
          </w:p>
        </w:tc>
        <w:tc>
          <w:tcPr>
            <w:tcW w:w="2693" w:type="dxa"/>
            <w:shd w:val="clear" w:color="auto" w:fill="auto"/>
          </w:tcPr>
          <w:p w14:paraId="42135901" w14:textId="77777777" w:rsidR="009A4CBB" w:rsidRPr="00033410" w:rsidRDefault="009A4CBB" w:rsidP="00B86FC5">
            <w:pPr>
              <w:spacing w:before="240" w:after="240"/>
              <w:jc w:val="center"/>
              <w:rPr>
                <w:szCs w:val="20"/>
              </w:rPr>
            </w:pPr>
            <w:r w:rsidRPr="00033410">
              <w:rPr>
                <w:szCs w:val="20"/>
              </w:rPr>
              <w:t xml:space="preserve">Manuel Frequency </w:t>
            </w:r>
            <w:proofErr w:type="spellStart"/>
            <w:r w:rsidRPr="00033410">
              <w:rPr>
                <w:szCs w:val="20"/>
              </w:rPr>
              <w:t>Restoriation</w:t>
            </w:r>
            <w:proofErr w:type="spellEnd"/>
            <w:r w:rsidRPr="00033410">
              <w:rPr>
                <w:szCs w:val="20"/>
              </w:rPr>
              <w:t xml:space="preserve"> Reserve (</w:t>
            </w:r>
            <w:proofErr w:type="spellStart"/>
            <w:r w:rsidRPr="00033410">
              <w:rPr>
                <w:szCs w:val="20"/>
              </w:rPr>
              <w:t>mFRR</w:t>
            </w:r>
            <w:proofErr w:type="spellEnd"/>
            <w:r w:rsidRPr="00033410">
              <w:rPr>
                <w:szCs w:val="20"/>
              </w:rPr>
              <w:t>)</w:t>
            </w:r>
          </w:p>
        </w:tc>
        <w:tc>
          <w:tcPr>
            <w:tcW w:w="1701" w:type="dxa"/>
            <w:shd w:val="clear" w:color="auto" w:fill="auto"/>
          </w:tcPr>
          <w:p w14:paraId="7B4A5859" w14:textId="77777777" w:rsidR="009A4CBB" w:rsidRPr="00033410" w:rsidRDefault="009A4CBB" w:rsidP="00B86FC5">
            <w:pPr>
              <w:spacing w:before="240" w:after="240"/>
              <w:jc w:val="center"/>
              <w:rPr>
                <w:szCs w:val="20"/>
              </w:rPr>
            </w:pPr>
            <w:r w:rsidRPr="00033410">
              <w:rPr>
                <w:szCs w:val="20"/>
              </w:rPr>
              <w:t>Manuel reserve</w:t>
            </w:r>
          </w:p>
        </w:tc>
        <w:tc>
          <w:tcPr>
            <w:tcW w:w="1149" w:type="dxa"/>
            <w:shd w:val="clear" w:color="auto" w:fill="auto"/>
          </w:tcPr>
          <w:p w14:paraId="6E2C3821" w14:textId="77777777" w:rsidR="009A4CBB" w:rsidRPr="00033410" w:rsidRDefault="009A4CBB" w:rsidP="00B86FC5">
            <w:pPr>
              <w:spacing w:before="240" w:after="240"/>
              <w:jc w:val="center"/>
              <w:rPr>
                <w:szCs w:val="20"/>
              </w:rPr>
            </w:pPr>
            <w:r w:rsidRPr="00033410">
              <w:rPr>
                <w:szCs w:val="20"/>
              </w:rPr>
              <w:t>Manuel reserve</w:t>
            </w:r>
          </w:p>
        </w:tc>
        <w:tc>
          <w:tcPr>
            <w:tcW w:w="1624" w:type="dxa"/>
            <w:shd w:val="clear" w:color="auto" w:fill="auto"/>
          </w:tcPr>
          <w:p w14:paraId="3172361C" w14:textId="77777777" w:rsidR="009A4CBB" w:rsidRPr="00033410" w:rsidRDefault="009A4CBB" w:rsidP="00B86FC5">
            <w:pPr>
              <w:spacing w:before="240" w:after="240"/>
              <w:jc w:val="center"/>
              <w:rPr>
                <w:szCs w:val="20"/>
              </w:rPr>
            </w:pPr>
            <w:r w:rsidRPr="00033410">
              <w:rPr>
                <w:szCs w:val="20"/>
              </w:rPr>
              <w:t>15 min</w:t>
            </w:r>
          </w:p>
        </w:tc>
        <w:tc>
          <w:tcPr>
            <w:tcW w:w="1303" w:type="dxa"/>
            <w:shd w:val="clear" w:color="auto" w:fill="auto"/>
          </w:tcPr>
          <w:p w14:paraId="0592AE36" w14:textId="77777777" w:rsidR="009A4CBB" w:rsidRPr="00033410" w:rsidRDefault="009A4CBB" w:rsidP="00B86FC5">
            <w:pPr>
              <w:spacing w:before="240" w:after="240"/>
              <w:jc w:val="center"/>
              <w:rPr>
                <w:szCs w:val="20"/>
              </w:rPr>
            </w:pPr>
            <w:r w:rsidRPr="00033410">
              <w:rPr>
                <w:szCs w:val="20"/>
              </w:rPr>
              <w:t>60 min</w:t>
            </w:r>
          </w:p>
        </w:tc>
      </w:tr>
      <w:tr w:rsidR="009A4CBB" w:rsidRPr="00033410" w14:paraId="7B177CFC" w14:textId="77777777" w:rsidTr="00B86FC5">
        <w:tc>
          <w:tcPr>
            <w:tcW w:w="1384" w:type="dxa"/>
            <w:vMerge/>
            <w:shd w:val="clear" w:color="auto" w:fill="auto"/>
          </w:tcPr>
          <w:p w14:paraId="04246A1C" w14:textId="77777777" w:rsidR="009A4CBB" w:rsidRPr="00033410" w:rsidRDefault="009A4CBB" w:rsidP="00B86FC5">
            <w:pPr>
              <w:spacing w:before="240" w:after="240"/>
              <w:jc w:val="center"/>
              <w:rPr>
                <w:szCs w:val="20"/>
              </w:rPr>
            </w:pPr>
          </w:p>
        </w:tc>
        <w:tc>
          <w:tcPr>
            <w:tcW w:w="2693" w:type="dxa"/>
            <w:shd w:val="clear" w:color="auto" w:fill="auto"/>
          </w:tcPr>
          <w:p w14:paraId="04077105" w14:textId="77777777" w:rsidR="009A4CBB" w:rsidRPr="00033410" w:rsidRDefault="009A4CBB" w:rsidP="00B86FC5">
            <w:pPr>
              <w:spacing w:before="240" w:after="240"/>
              <w:jc w:val="center"/>
              <w:rPr>
                <w:szCs w:val="20"/>
              </w:rPr>
            </w:pPr>
            <w:proofErr w:type="spellStart"/>
            <w:r w:rsidRPr="00033410">
              <w:rPr>
                <w:szCs w:val="20"/>
              </w:rPr>
              <w:t>Restoriation</w:t>
            </w:r>
            <w:proofErr w:type="spellEnd"/>
            <w:r w:rsidRPr="00033410">
              <w:rPr>
                <w:szCs w:val="20"/>
              </w:rPr>
              <w:t xml:space="preserve"> Reserve (RR)</w:t>
            </w:r>
          </w:p>
        </w:tc>
        <w:tc>
          <w:tcPr>
            <w:tcW w:w="1701" w:type="dxa"/>
            <w:shd w:val="clear" w:color="auto" w:fill="auto"/>
          </w:tcPr>
          <w:p w14:paraId="2C876CD0" w14:textId="77777777" w:rsidR="009A4CBB" w:rsidRPr="00033410" w:rsidRDefault="009A4CBB" w:rsidP="00B86FC5">
            <w:pPr>
              <w:spacing w:before="240" w:after="240"/>
              <w:jc w:val="center"/>
              <w:rPr>
                <w:szCs w:val="20"/>
              </w:rPr>
            </w:pPr>
          </w:p>
        </w:tc>
        <w:tc>
          <w:tcPr>
            <w:tcW w:w="1149" w:type="dxa"/>
            <w:shd w:val="clear" w:color="auto" w:fill="auto"/>
          </w:tcPr>
          <w:p w14:paraId="6266308A" w14:textId="77777777" w:rsidR="009A4CBB" w:rsidRPr="00033410" w:rsidRDefault="009A4CBB" w:rsidP="00B86FC5">
            <w:pPr>
              <w:spacing w:before="240" w:after="240"/>
              <w:jc w:val="center"/>
              <w:rPr>
                <w:szCs w:val="20"/>
              </w:rPr>
            </w:pPr>
          </w:p>
        </w:tc>
        <w:tc>
          <w:tcPr>
            <w:tcW w:w="1624" w:type="dxa"/>
            <w:shd w:val="clear" w:color="auto" w:fill="auto"/>
          </w:tcPr>
          <w:p w14:paraId="05611B31" w14:textId="77777777" w:rsidR="009A4CBB" w:rsidRPr="00033410" w:rsidRDefault="009A4CBB" w:rsidP="00B86FC5">
            <w:pPr>
              <w:spacing w:before="240" w:after="240"/>
              <w:jc w:val="center"/>
              <w:rPr>
                <w:szCs w:val="20"/>
              </w:rPr>
            </w:pPr>
          </w:p>
        </w:tc>
        <w:tc>
          <w:tcPr>
            <w:tcW w:w="1303" w:type="dxa"/>
            <w:shd w:val="clear" w:color="auto" w:fill="auto"/>
          </w:tcPr>
          <w:p w14:paraId="795CE058" w14:textId="77777777" w:rsidR="009A4CBB" w:rsidRPr="00033410" w:rsidRDefault="009A4CBB" w:rsidP="00B86FC5">
            <w:pPr>
              <w:keepNext/>
              <w:spacing w:before="240" w:after="240"/>
              <w:jc w:val="center"/>
              <w:rPr>
                <w:szCs w:val="20"/>
              </w:rPr>
            </w:pPr>
          </w:p>
        </w:tc>
      </w:tr>
    </w:tbl>
    <w:p w14:paraId="74B6FC9D" w14:textId="77777777" w:rsidR="009A4CBB" w:rsidRPr="008A38D8" w:rsidRDefault="009A4CBB" w:rsidP="0013617F">
      <w:pPr>
        <w:rPr>
          <w:lang w:val="da-DK"/>
        </w:rPr>
      </w:pPr>
    </w:p>
    <w:p w14:paraId="5A44AF50" w14:textId="180686AD" w:rsidR="00873089" w:rsidRPr="00F72A18" w:rsidRDefault="00873089" w:rsidP="00873089">
      <w:pPr>
        <w:pStyle w:val="Default"/>
        <w:rPr>
          <w:rFonts w:ascii="Arial" w:hAnsi="Arial" w:cs="Arial"/>
          <w:sz w:val="20"/>
          <w:szCs w:val="20"/>
        </w:rPr>
      </w:pPr>
    </w:p>
    <w:p w14:paraId="10678ABE" w14:textId="25801057" w:rsidR="00873089" w:rsidRDefault="00873089" w:rsidP="00873089">
      <w:pPr>
        <w:pStyle w:val="Default"/>
        <w:rPr>
          <w:rFonts w:ascii="Arial" w:hAnsi="Arial" w:cs="Arial"/>
          <w:sz w:val="20"/>
          <w:szCs w:val="20"/>
        </w:rPr>
      </w:pPr>
      <w:r w:rsidRPr="00F72A18">
        <w:rPr>
          <w:rFonts w:ascii="Arial" w:hAnsi="Arial" w:cs="Arial"/>
          <w:b/>
          <w:sz w:val="20"/>
          <w:szCs w:val="20"/>
        </w:rPr>
        <w:t>Forbrug:</w:t>
      </w:r>
      <w:r w:rsidRPr="00F72A18">
        <w:rPr>
          <w:rFonts w:ascii="Arial" w:hAnsi="Arial" w:cs="Arial"/>
          <w:sz w:val="20"/>
          <w:szCs w:val="20"/>
        </w:rPr>
        <w:t xml:space="preserve"> </w:t>
      </w:r>
      <w:r w:rsidR="008A38D8">
        <w:rPr>
          <w:rFonts w:ascii="Arial" w:hAnsi="Arial" w:cs="Arial"/>
          <w:sz w:val="20"/>
          <w:szCs w:val="20"/>
        </w:rPr>
        <w:t>P</w:t>
      </w:r>
      <w:r w:rsidR="00F72A18" w:rsidRPr="00F72A18">
        <w:rPr>
          <w:rFonts w:ascii="Arial" w:hAnsi="Arial" w:cs="Arial"/>
          <w:sz w:val="20"/>
          <w:szCs w:val="20"/>
        </w:rPr>
        <w:t>å forbrugssiden</w:t>
      </w:r>
      <w:r w:rsidR="008A38D8">
        <w:rPr>
          <w:rFonts w:ascii="Arial" w:hAnsi="Arial" w:cs="Arial"/>
          <w:sz w:val="20"/>
          <w:szCs w:val="20"/>
        </w:rPr>
        <w:t xml:space="preserve"> skaber en ø</w:t>
      </w:r>
      <w:r w:rsidR="00F72A18" w:rsidRPr="00F72A18">
        <w:rPr>
          <w:rFonts w:ascii="Arial" w:hAnsi="Arial" w:cs="Arial"/>
          <w:sz w:val="20"/>
          <w:szCs w:val="20"/>
        </w:rPr>
        <w:t>get elektrificering</w:t>
      </w:r>
      <w:r w:rsidR="00F72A18">
        <w:rPr>
          <w:rFonts w:ascii="Arial" w:hAnsi="Arial" w:cs="Arial"/>
          <w:sz w:val="20"/>
          <w:szCs w:val="20"/>
        </w:rPr>
        <w:t xml:space="preserve"> hos både privatforbrugere og virksomheder mv.</w:t>
      </w:r>
      <w:r w:rsidR="00F72A18" w:rsidRPr="00F72A18">
        <w:rPr>
          <w:rFonts w:ascii="Arial" w:hAnsi="Arial" w:cs="Arial"/>
          <w:sz w:val="20"/>
          <w:szCs w:val="20"/>
        </w:rPr>
        <w:t xml:space="preserve"> </w:t>
      </w:r>
      <w:r w:rsidR="00F72A18">
        <w:rPr>
          <w:rFonts w:ascii="Arial" w:hAnsi="Arial" w:cs="Arial"/>
          <w:sz w:val="20"/>
          <w:szCs w:val="20"/>
        </w:rPr>
        <w:t xml:space="preserve">et </w:t>
      </w:r>
      <w:r w:rsidR="00F72A18" w:rsidRPr="00F72A18">
        <w:rPr>
          <w:rFonts w:ascii="Arial" w:hAnsi="Arial" w:cs="Arial"/>
          <w:sz w:val="20"/>
          <w:szCs w:val="20"/>
        </w:rPr>
        <w:t>øge</w:t>
      </w:r>
      <w:r w:rsidR="00F72A18">
        <w:rPr>
          <w:rFonts w:ascii="Arial" w:hAnsi="Arial" w:cs="Arial"/>
          <w:sz w:val="20"/>
          <w:szCs w:val="20"/>
        </w:rPr>
        <w:t>t</w:t>
      </w:r>
      <w:r w:rsidR="00F72A18" w:rsidRPr="00F72A18">
        <w:rPr>
          <w:rFonts w:ascii="Arial" w:hAnsi="Arial" w:cs="Arial"/>
          <w:sz w:val="20"/>
          <w:szCs w:val="20"/>
        </w:rPr>
        <w:t xml:space="preserve"> pres på fleksibiliteten i energisystemet</w:t>
      </w:r>
      <w:r w:rsidRPr="00F72A18">
        <w:rPr>
          <w:rFonts w:ascii="Arial" w:hAnsi="Arial" w:cs="Arial"/>
          <w:sz w:val="20"/>
          <w:szCs w:val="20"/>
        </w:rPr>
        <w:t>. I casen ”Solvej” fra Dansk Energi behandles problemstillingen med den stigende elektrificering hvor flere og flere får elbiler i garagen og varmepumper i husstanden. Det medfører e</w:t>
      </w:r>
      <w:r w:rsidR="00DE74FC">
        <w:rPr>
          <w:rFonts w:ascii="Arial" w:hAnsi="Arial" w:cs="Arial"/>
          <w:sz w:val="20"/>
          <w:szCs w:val="20"/>
        </w:rPr>
        <w:t>n</w:t>
      </w:r>
      <w:r w:rsidRPr="00F72A18">
        <w:rPr>
          <w:rFonts w:ascii="Arial" w:hAnsi="Arial" w:cs="Arial"/>
          <w:sz w:val="20"/>
          <w:szCs w:val="20"/>
        </w:rPr>
        <w:t xml:space="preserve"> øget spidsbelastning i </w:t>
      </w:r>
      <w:proofErr w:type="spellStart"/>
      <w:r w:rsidRPr="00F72A18">
        <w:rPr>
          <w:rFonts w:ascii="Arial" w:hAnsi="Arial" w:cs="Arial"/>
          <w:sz w:val="20"/>
          <w:szCs w:val="20"/>
        </w:rPr>
        <w:t>peaktimerne</w:t>
      </w:r>
      <w:proofErr w:type="spellEnd"/>
      <w:r w:rsidRPr="00F72A18">
        <w:rPr>
          <w:rFonts w:ascii="Arial" w:hAnsi="Arial" w:cs="Arial"/>
          <w:sz w:val="20"/>
          <w:szCs w:val="20"/>
        </w:rPr>
        <w:t xml:space="preserve"> og særligt fra kl. 17-20. Et stort debatemne er i øjeblikket hvordan denne udfordring skal løses i fremtiden. Bl.a. diskuteres dynamiske timetariffer som</w:t>
      </w:r>
      <w:r w:rsidRPr="00846C89">
        <w:rPr>
          <w:rFonts w:ascii="Arial" w:hAnsi="Arial" w:cs="Arial"/>
          <w:sz w:val="20"/>
          <w:szCs w:val="20"/>
        </w:rPr>
        <w:t xml:space="preserve"> skal motivere forbrugere til at flytte dele af deres el</w:t>
      </w:r>
      <w:r w:rsidR="0088230A">
        <w:rPr>
          <w:rFonts w:ascii="Arial" w:hAnsi="Arial" w:cs="Arial"/>
          <w:sz w:val="20"/>
          <w:szCs w:val="20"/>
        </w:rPr>
        <w:t>forbrug</w:t>
      </w:r>
      <w:r>
        <w:rPr>
          <w:rFonts w:ascii="Arial" w:hAnsi="Arial" w:cs="Arial"/>
          <w:sz w:val="20"/>
          <w:szCs w:val="20"/>
        </w:rPr>
        <w:t xml:space="preserve"> væk fra </w:t>
      </w:r>
      <w:proofErr w:type="spellStart"/>
      <w:r w:rsidR="0088230A">
        <w:rPr>
          <w:rFonts w:ascii="Arial" w:hAnsi="Arial" w:cs="Arial"/>
          <w:sz w:val="20"/>
          <w:szCs w:val="20"/>
        </w:rPr>
        <w:t>peaktimerne</w:t>
      </w:r>
      <w:proofErr w:type="spellEnd"/>
      <w:r>
        <w:rPr>
          <w:rFonts w:ascii="Arial" w:hAnsi="Arial" w:cs="Arial"/>
          <w:sz w:val="20"/>
          <w:szCs w:val="20"/>
        </w:rPr>
        <w:t xml:space="preserve">.  </w:t>
      </w:r>
    </w:p>
    <w:p w14:paraId="711236A3" w14:textId="77777777" w:rsidR="00B03597" w:rsidRDefault="00B03597" w:rsidP="00B03597">
      <w:pPr>
        <w:rPr>
          <w:b/>
          <w:i/>
          <w:lang w:val="da-DK"/>
        </w:rPr>
      </w:pPr>
    </w:p>
    <w:p w14:paraId="4D6962EE" w14:textId="62C6F084" w:rsidR="00873089" w:rsidRPr="00B03597" w:rsidRDefault="00B03597" w:rsidP="00B03597">
      <w:pPr>
        <w:rPr>
          <w:b/>
          <w:i/>
          <w:lang w:val="da-DK"/>
        </w:rPr>
      </w:pPr>
      <w:r w:rsidRPr="00416207">
        <w:rPr>
          <w:b/>
          <w:i/>
          <w:lang w:val="da-DK"/>
        </w:rPr>
        <w:t>Politisk bevågenhed</w:t>
      </w:r>
    </w:p>
    <w:p w14:paraId="76826C00" w14:textId="0476438D" w:rsidR="00B03597" w:rsidRDefault="00B03597" w:rsidP="00B03597">
      <w:pPr>
        <w:rPr>
          <w:rFonts w:cs="Arial"/>
          <w:color w:val="313131"/>
          <w:sz w:val="23"/>
          <w:szCs w:val="23"/>
          <w:lang w:val="da-DK"/>
        </w:rPr>
      </w:pPr>
      <w:r>
        <w:rPr>
          <w:lang w:val="da-DK"/>
        </w:rPr>
        <w:t>Fra politisk side har man en ambition om at Danmark</w:t>
      </w:r>
      <w:r w:rsidRPr="009F04ED">
        <w:rPr>
          <w:lang w:val="da-DK"/>
        </w:rPr>
        <w:t xml:space="preserve"> skal være uafhængig af fossile brændsler – kul, olie og gas – i 2050. Det betyder, at Danmark i 2050 skal kunne producere vedvarende energi nok til at kunne dække det samlede danske energiforbrug. Derfor skal energiforsyningen omstilles, så den er baseret på vedvarende energikilder. Det er en krævende opgave, men gennemfører Danmark omstillingen, kan det medvirke til at løse to udfordringer i fremtiden, nemlig spørgsmålet om forsyningssikkerhed og klimaudfordringen</w:t>
      </w:r>
      <w:r w:rsidRPr="009F04ED">
        <w:rPr>
          <w:rFonts w:cs="Arial"/>
          <w:color w:val="313131"/>
          <w:sz w:val="23"/>
          <w:szCs w:val="23"/>
          <w:lang w:val="da-DK"/>
        </w:rPr>
        <w:t>.</w:t>
      </w:r>
    </w:p>
    <w:p w14:paraId="480A1BF7" w14:textId="77777777" w:rsidR="00B03597" w:rsidRPr="009F04ED" w:rsidRDefault="00B03597" w:rsidP="00B03597">
      <w:pPr>
        <w:rPr>
          <w:lang w:val="da-DK"/>
        </w:rPr>
      </w:pPr>
    </w:p>
    <w:p w14:paraId="64116275" w14:textId="34C29A0F" w:rsidR="00753C59" w:rsidRDefault="00B03597" w:rsidP="00753C59">
      <w:pPr>
        <w:rPr>
          <w:lang w:val="da-DK"/>
        </w:rPr>
      </w:pPr>
      <w:r>
        <w:rPr>
          <w:lang w:val="da-DK"/>
        </w:rPr>
        <w:lastRenderedPageBreak/>
        <w:t>Hvis det</w:t>
      </w:r>
      <w:r w:rsidR="00753C59" w:rsidRPr="00753C59">
        <w:rPr>
          <w:lang w:val="da-DK"/>
        </w:rPr>
        <w:t xml:space="preserve"> danske </w:t>
      </w:r>
      <w:proofErr w:type="spellStart"/>
      <w:r w:rsidR="00753C59" w:rsidRPr="00753C59">
        <w:rPr>
          <w:lang w:val="da-DK"/>
        </w:rPr>
        <w:t>elsystem</w:t>
      </w:r>
      <w:proofErr w:type="spellEnd"/>
      <w:r>
        <w:rPr>
          <w:lang w:val="da-DK"/>
        </w:rPr>
        <w:t xml:space="preserve"> skal</w:t>
      </w:r>
      <w:r w:rsidR="00753C59" w:rsidRPr="00753C59">
        <w:rPr>
          <w:lang w:val="da-DK"/>
        </w:rPr>
        <w:t xml:space="preserve"> være omstillet til 100 % strøm fra vedvarende energikilder betyder</w:t>
      </w:r>
      <w:r>
        <w:rPr>
          <w:lang w:val="da-DK"/>
        </w:rPr>
        <w:t xml:space="preserve"> det</w:t>
      </w:r>
      <w:r w:rsidR="00753C59" w:rsidRPr="00753C59">
        <w:rPr>
          <w:lang w:val="da-DK"/>
        </w:rPr>
        <w:t xml:space="preserve">, at vi </w:t>
      </w:r>
      <w:r w:rsidR="0088230A">
        <w:rPr>
          <w:lang w:val="da-DK"/>
        </w:rPr>
        <w:t xml:space="preserve">kun </w:t>
      </w:r>
      <w:r w:rsidR="00753C59" w:rsidRPr="00753C59">
        <w:rPr>
          <w:lang w:val="da-DK"/>
        </w:rPr>
        <w:t xml:space="preserve">vil </w:t>
      </w:r>
      <w:r>
        <w:rPr>
          <w:lang w:val="da-DK"/>
        </w:rPr>
        <w:t>kunne</w:t>
      </w:r>
      <w:r w:rsidR="00753C59" w:rsidRPr="00753C59">
        <w:rPr>
          <w:lang w:val="da-DK"/>
        </w:rPr>
        <w:t xml:space="preserve"> producere elektricitet, når vejret tillader det – muligheden for at skrue op og ned for produktionen, forsvinder altså i takt med, at vi integrerer mere grøn strøm i </w:t>
      </w:r>
      <w:proofErr w:type="spellStart"/>
      <w:r w:rsidR="00753C59" w:rsidRPr="00753C59">
        <w:rPr>
          <w:lang w:val="da-DK"/>
        </w:rPr>
        <w:t>elsystemet</w:t>
      </w:r>
      <w:proofErr w:type="spellEnd"/>
      <w:r w:rsidR="00753C59" w:rsidRPr="00753C59">
        <w:rPr>
          <w:lang w:val="da-DK"/>
        </w:rPr>
        <w:t>.</w:t>
      </w:r>
      <w:r>
        <w:rPr>
          <w:lang w:val="da-DK"/>
        </w:rPr>
        <w:t xml:space="preserve"> </w:t>
      </w:r>
      <w:r w:rsidR="00753C59" w:rsidRPr="00753C59">
        <w:rPr>
          <w:lang w:val="da-DK"/>
        </w:rPr>
        <w:t>Derfor er der behov for løsninger, som kan afhjælpe et presset system, når elproduktionen ikke er ligeså stor som forbruget</w:t>
      </w:r>
      <w:r w:rsidR="00D0561B">
        <w:rPr>
          <w:lang w:val="da-DK"/>
        </w:rPr>
        <w:t xml:space="preserve"> eller når produktionen af VE er så kraftig, at vi er nødsaget til at slukke for vindmøllerne for at undgå nedbr</w:t>
      </w:r>
      <w:r w:rsidR="0088230A">
        <w:rPr>
          <w:lang w:val="da-DK"/>
        </w:rPr>
        <w:t>u</w:t>
      </w:r>
      <w:r w:rsidR="00D0561B">
        <w:rPr>
          <w:lang w:val="da-DK"/>
        </w:rPr>
        <w:t>d i systemet</w:t>
      </w:r>
      <w:r>
        <w:rPr>
          <w:rStyle w:val="FootnoteReference"/>
          <w:lang w:val="da-DK"/>
        </w:rPr>
        <w:footnoteReference w:id="2"/>
      </w:r>
      <w:r w:rsidR="00D0561B">
        <w:rPr>
          <w:lang w:val="da-DK"/>
        </w:rPr>
        <w:t xml:space="preserve">.  </w:t>
      </w:r>
    </w:p>
    <w:p w14:paraId="21B3155D" w14:textId="77777777" w:rsidR="00D0561B" w:rsidRDefault="00D0561B" w:rsidP="00873089">
      <w:pPr>
        <w:pStyle w:val="Default"/>
        <w:rPr>
          <w:rFonts w:ascii="Arial" w:hAnsi="Arial" w:cs="Arial"/>
          <w:sz w:val="20"/>
          <w:szCs w:val="20"/>
        </w:rPr>
      </w:pPr>
    </w:p>
    <w:p w14:paraId="05E48B53" w14:textId="182516CD" w:rsidR="00D0561B" w:rsidRPr="00DE74FC" w:rsidRDefault="00B03597" w:rsidP="00DE74FC">
      <w:pPr>
        <w:rPr>
          <w:b/>
          <w:i/>
          <w:lang w:val="da-DK"/>
        </w:rPr>
      </w:pPr>
      <w:r w:rsidRPr="00DE74FC">
        <w:rPr>
          <w:b/>
          <w:i/>
          <w:lang w:val="da-DK"/>
        </w:rPr>
        <w:t>Udfordring og f</w:t>
      </w:r>
      <w:r w:rsidR="00D0561B" w:rsidRPr="00DE74FC">
        <w:rPr>
          <w:b/>
          <w:i/>
          <w:lang w:val="da-DK"/>
        </w:rPr>
        <w:t xml:space="preserve">ormålet med </w:t>
      </w:r>
      <w:r w:rsidR="003F260C">
        <w:rPr>
          <w:b/>
          <w:i/>
          <w:lang w:val="da-DK"/>
        </w:rPr>
        <w:t>FIRE</w:t>
      </w:r>
      <w:r w:rsidRPr="00DE74FC">
        <w:rPr>
          <w:b/>
          <w:i/>
          <w:lang w:val="da-DK"/>
        </w:rPr>
        <w:t xml:space="preserve"> projektet: </w:t>
      </w:r>
      <w:r w:rsidR="00D0561B" w:rsidRPr="00DE74FC">
        <w:rPr>
          <w:b/>
          <w:i/>
          <w:lang w:val="da-DK"/>
        </w:rPr>
        <w:t xml:space="preserve"> </w:t>
      </w:r>
    </w:p>
    <w:p w14:paraId="2BC1B609" w14:textId="77777777" w:rsidR="00D0561B" w:rsidRPr="00DE74FC" w:rsidRDefault="00D0561B" w:rsidP="00DE74FC">
      <w:pPr>
        <w:rPr>
          <w:lang w:val="da-DK"/>
        </w:rPr>
      </w:pPr>
      <w:r w:rsidRPr="00DE74FC">
        <w:rPr>
          <w:lang w:val="da-DK"/>
        </w:rPr>
        <w:t>Der er to væsentlige drivkræfter for efterspørgslen efter fleksibilitet</w:t>
      </w:r>
      <w:r w:rsidRPr="00DE74FC">
        <w:rPr>
          <w:vertAlign w:val="superscript"/>
        </w:rPr>
        <w:footnoteReference w:id="3"/>
      </w:r>
      <w:r w:rsidRPr="00DE74FC">
        <w:rPr>
          <w:lang w:val="da-DK"/>
        </w:rPr>
        <w:t xml:space="preserve">: </w:t>
      </w:r>
    </w:p>
    <w:p w14:paraId="324A3BF8" w14:textId="0010E177" w:rsidR="00D0561B" w:rsidRPr="0050482B" w:rsidRDefault="00D0561B" w:rsidP="00DE74FC">
      <w:pPr>
        <w:pStyle w:val="ListParagraph"/>
        <w:numPr>
          <w:ilvl w:val="0"/>
          <w:numId w:val="17"/>
        </w:numPr>
        <w:rPr>
          <w:lang w:val="da-DK"/>
        </w:rPr>
      </w:pPr>
      <w:r w:rsidRPr="00DE74FC">
        <w:rPr>
          <w:lang w:val="da-DK"/>
        </w:rPr>
        <w:t xml:space="preserve">Behovet for at integrere stigende mængder fluktuerende energiproduktion i el-systemet optimalt, så vi får størst værdi ud af den vedvarende og ukontrollerbare energiproduktion. Det nytter ikke noget alene at fokusere på produktion af vedvarende energi, hvis den ikke bruges, når den er der. </w:t>
      </w:r>
    </w:p>
    <w:p w14:paraId="64EB5542" w14:textId="77777777" w:rsidR="00D0561B" w:rsidRPr="00DE74FC" w:rsidRDefault="00D0561B" w:rsidP="00DE74FC">
      <w:pPr>
        <w:pStyle w:val="ListParagraph"/>
        <w:numPr>
          <w:ilvl w:val="0"/>
          <w:numId w:val="17"/>
        </w:numPr>
        <w:rPr>
          <w:lang w:val="da-DK"/>
        </w:rPr>
      </w:pPr>
      <w:r w:rsidRPr="00DE74FC">
        <w:rPr>
          <w:lang w:val="da-DK"/>
        </w:rPr>
        <w:t xml:space="preserve">En stigende elektrificering, der skaber øget belastning i elnettet. Distributionsnettet oplever allerede visse steder trængsel. Det er forventningen, at distributionsnettet i stigende grad vil opleve øget belastning på visse tider af døgnet. </w:t>
      </w:r>
    </w:p>
    <w:p w14:paraId="3332BFB6" w14:textId="77777777" w:rsidR="00D0561B" w:rsidRPr="00753C59" w:rsidRDefault="00D0561B" w:rsidP="00D0561B">
      <w:pPr>
        <w:rPr>
          <w:lang w:val="da-DK"/>
        </w:rPr>
      </w:pPr>
    </w:p>
    <w:p w14:paraId="3C5E26B2" w14:textId="30852F4A" w:rsidR="00D0561B" w:rsidRPr="00DE74FC" w:rsidRDefault="00D0561B" w:rsidP="00D0561B">
      <w:pPr>
        <w:pStyle w:val="Default"/>
        <w:rPr>
          <w:rFonts w:ascii="Arial" w:eastAsiaTheme="minorHAnsi" w:hAnsi="Arial" w:cstheme="minorBidi"/>
          <w:color w:val="000000" w:themeColor="text1"/>
          <w:sz w:val="20"/>
        </w:rPr>
      </w:pPr>
      <w:r w:rsidRPr="00DE74FC">
        <w:rPr>
          <w:rFonts w:ascii="Arial" w:eastAsiaTheme="minorHAnsi" w:hAnsi="Arial" w:cstheme="minorBidi"/>
          <w:color w:val="000000" w:themeColor="text1"/>
          <w:sz w:val="20"/>
        </w:rPr>
        <w:t xml:space="preserve">Fleksibilitet dækker overordnet over betegnelsen af elektrificerede enheder der kan agere fleksibelt. Det gælder både på forbrugs-, produktions- og lagringssiden. </w:t>
      </w:r>
      <w:r w:rsidR="003F260C">
        <w:rPr>
          <w:rFonts w:ascii="Arial" w:eastAsiaTheme="minorHAnsi" w:hAnsi="Arial" w:cstheme="minorBidi"/>
          <w:color w:val="000000" w:themeColor="text1"/>
          <w:sz w:val="20"/>
        </w:rPr>
        <w:t>FIRE</w:t>
      </w:r>
      <w:r w:rsidR="00C13274">
        <w:rPr>
          <w:rFonts w:ascii="Arial" w:eastAsiaTheme="minorHAnsi" w:hAnsi="Arial" w:cstheme="minorBidi"/>
          <w:color w:val="000000" w:themeColor="text1"/>
          <w:sz w:val="20"/>
        </w:rPr>
        <w:t xml:space="preserve"> </w:t>
      </w:r>
      <w:r w:rsidRPr="00DE74FC">
        <w:rPr>
          <w:rFonts w:ascii="Arial" w:eastAsiaTheme="minorHAnsi" w:hAnsi="Arial" w:cstheme="minorBidi"/>
          <w:color w:val="000000" w:themeColor="text1"/>
          <w:sz w:val="20"/>
        </w:rPr>
        <w:t>projekt</w:t>
      </w:r>
      <w:r w:rsidR="00C13274">
        <w:rPr>
          <w:rFonts w:ascii="Arial" w:eastAsiaTheme="minorHAnsi" w:hAnsi="Arial" w:cstheme="minorBidi"/>
          <w:color w:val="000000" w:themeColor="text1"/>
          <w:sz w:val="20"/>
        </w:rPr>
        <w:t>et ser</w:t>
      </w:r>
      <w:r w:rsidRPr="00DE74FC">
        <w:rPr>
          <w:rFonts w:ascii="Arial" w:eastAsiaTheme="minorHAnsi" w:hAnsi="Arial" w:cstheme="minorBidi"/>
          <w:color w:val="000000" w:themeColor="text1"/>
          <w:sz w:val="20"/>
        </w:rPr>
        <w:t xml:space="preserve"> nærmere på: </w:t>
      </w:r>
    </w:p>
    <w:p w14:paraId="1A45346C" w14:textId="2A8918F5" w:rsidR="00D0561B" w:rsidRPr="00DE74FC" w:rsidRDefault="00D0561B" w:rsidP="00D0561B">
      <w:pPr>
        <w:pStyle w:val="Default"/>
        <w:numPr>
          <w:ilvl w:val="0"/>
          <w:numId w:val="9"/>
        </w:numPr>
        <w:rPr>
          <w:rFonts w:ascii="Arial" w:eastAsiaTheme="minorHAnsi" w:hAnsi="Arial" w:cstheme="minorBidi"/>
          <w:color w:val="000000" w:themeColor="text1"/>
          <w:sz w:val="20"/>
        </w:rPr>
      </w:pPr>
      <w:r w:rsidRPr="00DE74FC">
        <w:rPr>
          <w:rFonts w:ascii="Arial" w:eastAsiaTheme="minorHAnsi" w:hAnsi="Arial" w:cstheme="minorBidi"/>
          <w:color w:val="000000" w:themeColor="text1"/>
          <w:sz w:val="20"/>
        </w:rPr>
        <w:t xml:space="preserve">Fleksibelt elforbrug i form af </w:t>
      </w:r>
      <w:proofErr w:type="spellStart"/>
      <w:r w:rsidRPr="00DE74FC">
        <w:rPr>
          <w:rFonts w:ascii="Arial" w:eastAsiaTheme="minorHAnsi" w:hAnsi="Arial" w:cstheme="minorBidi"/>
          <w:color w:val="000000" w:themeColor="text1"/>
          <w:sz w:val="20"/>
        </w:rPr>
        <w:t>Demand</w:t>
      </w:r>
      <w:proofErr w:type="spellEnd"/>
      <w:r w:rsidRPr="00DE74FC">
        <w:rPr>
          <w:rFonts w:ascii="Arial" w:eastAsiaTheme="minorHAnsi" w:hAnsi="Arial" w:cstheme="minorBidi"/>
          <w:color w:val="000000" w:themeColor="text1"/>
          <w:sz w:val="20"/>
        </w:rPr>
        <w:t xml:space="preserve"> </w:t>
      </w:r>
      <w:proofErr w:type="spellStart"/>
      <w:r w:rsidRPr="00DE74FC">
        <w:rPr>
          <w:rFonts w:ascii="Arial" w:eastAsiaTheme="minorHAnsi" w:hAnsi="Arial" w:cstheme="minorBidi"/>
          <w:color w:val="000000" w:themeColor="text1"/>
          <w:sz w:val="20"/>
        </w:rPr>
        <w:t>Response</w:t>
      </w:r>
      <w:proofErr w:type="spellEnd"/>
      <w:r w:rsidR="00C13274">
        <w:rPr>
          <w:rFonts w:ascii="Arial" w:eastAsiaTheme="minorHAnsi" w:hAnsi="Arial" w:cstheme="minorBidi"/>
          <w:color w:val="000000" w:themeColor="text1"/>
          <w:sz w:val="20"/>
        </w:rPr>
        <w:t>, som</w:t>
      </w:r>
      <w:r w:rsidRPr="00DE74FC">
        <w:rPr>
          <w:rFonts w:ascii="Arial" w:eastAsiaTheme="minorHAnsi" w:hAnsi="Arial" w:cstheme="minorBidi"/>
          <w:color w:val="000000" w:themeColor="text1"/>
          <w:sz w:val="20"/>
        </w:rPr>
        <w:t xml:space="preserve"> grundlæggende</w:t>
      </w:r>
      <w:r w:rsidR="00C13274">
        <w:rPr>
          <w:rFonts w:ascii="Arial" w:eastAsiaTheme="minorHAnsi" w:hAnsi="Arial" w:cstheme="minorBidi"/>
          <w:color w:val="000000" w:themeColor="text1"/>
          <w:sz w:val="20"/>
        </w:rPr>
        <w:t xml:space="preserve"> betyder</w:t>
      </w:r>
      <w:r w:rsidRPr="00DE74FC">
        <w:rPr>
          <w:rFonts w:ascii="Arial" w:eastAsiaTheme="minorHAnsi" w:hAnsi="Arial" w:cstheme="minorBidi"/>
          <w:color w:val="000000" w:themeColor="text1"/>
          <w:sz w:val="20"/>
        </w:rPr>
        <w:t xml:space="preserve">, at forbruget tilpasser sig produktionen. </w:t>
      </w:r>
    </w:p>
    <w:p w14:paraId="08FA6619" w14:textId="27F3D56E" w:rsidR="00B03597" w:rsidRPr="00DE74FC" w:rsidRDefault="00B03597" w:rsidP="00D0561B">
      <w:pPr>
        <w:pStyle w:val="Default"/>
        <w:numPr>
          <w:ilvl w:val="0"/>
          <w:numId w:val="9"/>
        </w:numPr>
        <w:rPr>
          <w:rFonts w:ascii="Arial" w:eastAsiaTheme="minorHAnsi" w:hAnsi="Arial" w:cstheme="minorBidi"/>
          <w:color w:val="000000" w:themeColor="text1"/>
          <w:sz w:val="20"/>
        </w:rPr>
      </w:pPr>
      <w:r w:rsidRPr="00DE74FC">
        <w:rPr>
          <w:rFonts w:ascii="Arial" w:eastAsiaTheme="minorHAnsi" w:hAnsi="Arial" w:cstheme="minorBidi"/>
          <w:color w:val="000000" w:themeColor="text1"/>
          <w:sz w:val="20"/>
        </w:rPr>
        <w:t>Produktion af VE</w:t>
      </w:r>
      <w:r w:rsidR="00C13274">
        <w:rPr>
          <w:rFonts w:ascii="Arial" w:eastAsiaTheme="minorHAnsi" w:hAnsi="Arial" w:cstheme="minorBidi"/>
          <w:color w:val="000000" w:themeColor="text1"/>
          <w:sz w:val="20"/>
        </w:rPr>
        <w:t xml:space="preserve"> fra vind, sol og biogas</w:t>
      </w:r>
      <w:r w:rsidRPr="00DE74FC">
        <w:rPr>
          <w:rFonts w:ascii="Arial" w:eastAsiaTheme="minorHAnsi" w:hAnsi="Arial" w:cstheme="minorBidi"/>
          <w:color w:val="000000" w:themeColor="text1"/>
          <w:sz w:val="20"/>
        </w:rPr>
        <w:t xml:space="preserve"> </w:t>
      </w:r>
    </w:p>
    <w:p w14:paraId="6BF8DE76" w14:textId="27B64BC4" w:rsidR="00D0561B" w:rsidRPr="003F260C" w:rsidRDefault="00D0561B" w:rsidP="003F260C">
      <w:pPr>
        <w:pStyle w:val="Default"/>
        <w:numPr>
          <w:ilvl w:val="0"/>
          <w:numId w:val="9"/>
        </w:numPr>
        <w:rPr>
          <w:rFonts w:ascii="Arial" w:eastAsiaTheme="minorHAnsi" w:hAnsi="Arial" w:cstheme="minorBidi"/>
          <w:color w:val="000000" w:themeColor="text1"/>
          <w:sz w:val="20"/>
        </w:rPr>
      </w:pPr>
      <w:r w:rsidRPr="00DE74FC">
        <w:rPr>
          <w:rFonts w:ascii="Arial" w:eastAsiaTheme="minorHAnsi" w:hAnsi="Arial" w:cstheme="minorBidi"/>
          <w:color w:val="000000" w:themeColor="text1"/>
          <w:sz w:val="20"/>
        </w:rPr>
        <w:t>Sammenspillet mellem lagring og fleksibilitet</w:t>
      </w:r>
      <w:r w:rsidR="00C13274">
        <w:rPr>
          <w:rFonts w:ascii="Arial" w:eastAsiaTheme="minorHAnsi" w:hAnsi="Arial" w:cstheme="minorBidi"/>
          <w:color w:val="000000" w:themeColor="text1"/>
          <w:sz w:val="20"/>
        </w:rPr>
        <w:t xml:space="preserve"> og muligheden for at anvende l</w:t>
      </w:r>
      <w:r w:rsidR="00C13274" w:rsidRPr="00DE74FC">
        <w:rPr>
          <w:rFonts w:ascii="Arial" w:eastAsiaTheme="minorHAnsi" w:hAnsi="Arial" w:cstheme="minorBidi"/>
          <w:color w:val="000000" w:themeColor="text1"/>
          <w:sz w:val="20"/>
        </w:rPr>
        <w:t>agring af VE produktion</w:t>
      </w:r>
      <w:r w:rsidR="00C13274">
        <w:rPr>
          <w:rFonts w:ascii="Arial" w:eastAsiaTheme="minorHAnsi" w:hAnsi="Arial" w:cstheme="minorBidi"/>
          <w:color w:val="000000" w:themeColor="text1"/>
          <w:sz w:val="20"/>
        </w:rPr>
        <w:t xml:space="preserve"> i form af b</w:t>
      </w:r>
      <w:r w:rsidR="00C13274" w:rsidRPr="00DE74FC">
        <w:rPr>
          <w:rFonts w:ascii="Arial" w:eastAsiaTheme="minorHAnsi" w:hAnsi="Arial" w:cstheme="minorBidi"/>
          <w:color w:val="000000" w:themeColor="text1"/>
          <w:sz w:val="20"/>
        </w:rPr>
        <w:t>atterier, Power to X mv.</w:t>
      </w:r>
      <w:r w:rsidR="00C13274">
        <w:rPr>
          <w:rFonts w:ascii="Arial" w:eastAsiaTheme="minorHAnsi" w:hAnsi="Arial" w:cstheme="minorBidi"/>
          <w:color w:val="000000" w:themeColor="text1"/>
          <w:sz w:val="20"/>
        </w:rPr>
        <w:t xml:space="preserve"> til fleksibiliteten</w:t>
      </w:r>
      <w:r w:rsidR="00C13274" w:rsidRPr="00DE74FC">
        <w:rPr>
          <w:rFonts w:ascii="Arial" w:eastAsiaTheme="minorHAnsi" w:hAnsi="Arial" w:cstheme="minorBidi"/>
          <w:color w:val="000000" w:themeColor="text1"/>
          <w:sz w:val="20"/>
        </w:rPr>
        <w:t xml:space="preserve"> </w:t>
      </w:r>
    </w:p>
    <w:p w14:paraId="30D53C20" w14:textId="77777777" w:rsidR="00B03597" w:rsidRPr="00DE74FC" w:rsidRDefault="00B03597" w:rsidP="00D0561B">
      <w:pPr>
        <w:pStyle w:val="Default"/>
        <w:rPr>
          <w:rFonts w:ascii="Arial" w:eastAsiaTheme="minorHAnsi" w:hAnsi="Arial" w:cstheme="minorBidi"/>
          <w:color w:val="000000" w:themeColor="text1"/>
          <w:sz w:val="20"/>
        </w:rPr>
      </w:pPr>
    </w:p>
    <w:p w14:paraId="274A8790" w14:textId="7C3E7335" w:rsidR="00D0561B" w:rsidRPr="00DE74FC" w:rsidRDefault="00D0561B" w:rsidP="00D0561B">
      <w:pPr>
        <w:pStyle w:val="Default"/>
        <w:rPr>
          <w:rFonts w:ascii="Arial" w:eastAsiaTheme="minorHAnsi" w:hAnsi="Arial" w:cstheme="minorBidi"/>
          <w:color w:val="000000" w:themeColor="text1"/>
          <w:sz w:val="20"/>
        </w:rPr>
      </w:pPr>
      <w:r w:rsidRPr="00DE74FC">
        <w:rPr>
          <w:rFonts w:ascii="Arial" w:eastAsiaTheme="minorHAnsi" w:hAnsi="Arial" w:cstheme="minorBidi"/>
          <w:color w:val="000000" w:themeColor="text1"/>
          <w:sz w:val="20"/>
        </w:rPr>
        <w:t xml:space="preserve">Formålet med </w:t>
      </w:r>
      <w:r w:rsidR="003F260C">
        <w:rPr>
          <w:rFonts w:ascii="Arial" w:eastAsiaTheme="minorHAnsi" w:hAnsi="Arial" w:cstheme="minorBidi"/>
          <w:color w:val="000000" w:themeColor="text1"/>
          <w:sz w:val="20"/>
        </w:rPr>
        <w:t>FIRE</w:t>
      </w:r>
      <w:r w:rsidRPr="00DE74FC">
        <w:rPr>
          <w:rFonts w:ascii="Arial" w:eastAsiaTheme="minorHAnsi" w:hAnsi="Arial" w:cstheme="minorBidi"/>
          <w:color w:val="000000" w:themeColor="text1"/>
          <w:sz w:val="20"/>
        </w:rPr>
        <w:t xml:space="preserve"> er at undersøge de forskellige former for fleksibilitet og særligt hvordan samspillet imellem dem kan optimeres gennem en optimeringsalgoritme. </w:t>
      </w:r>
      <w:r w:rsidR="00C13274">
        <w:rPr>
          <w:rFonts w:ascii="Arial" w:eastAsiaTheme="minorHAnsi" w:hAnsi="Arial" w:cstheme="minorBidi"/>
          <w:color w:val="000000" w:themeColor="text1"/>
          <w:sz w:val="20"/>
        </w:rPr>
        <w:t>Projektet analyserer og tester</w:t>
      </w:r>
      <w:r w:rsidRPr="00DE74FC">
        <w:rPr>
          <w:rFonts w:ascii="Arial" w:eastAsiaTheme="minorHAnsi" w:hAnsi="Arial" w:cstheme="minorBidi"/>
          <w:color w:val="000000" w:themeColor="text1"/>
          <w:sz w:val="20"/>
        </w:rPr>
        <w:t xml:space="preserve"> forretningsmodeller for hvordan disse fleksibilitetsmuligheder aggregeret kan deltage i elmarkedet</w:t>
      </w:r>
      <w:r w:rsidR="0050482B">
        <w:rPr>
          <w:rFonts w:ascii="Arial" w:eastAsiaTheme="minorHAnsi" w:hAnsi="Arial" w:cstheme="minorBidi"/>
          <w:color w:val="000000" w:themeColor="text1"/>
          <w:sz w:val="20"/>
        </w:rPr>
        <w:t>, herunder</w:t>
      </w:r>
      <w:r w:rsidRPr="00DE74FC">
        <w:rPr>
          <w:rFonts w:ascii="Arial" w:eastAsiaTheme="minorHAnsi" w:hAnsi="Arial" w:cstheme="minorBidi"/>
          <w:color w:val="000000" w:themeColor="text1"/>
          <w:sz w:val="20"/>
        </w:rPr>
        <w:t xml:space="preserve"> markeds</w:t>
      </w:r>
      <w:r w:rsidR="007108FC">
        <w:rPr>
          <w:rFonts w:ascii="Arial" w:eastAsiaTheme="minorHAnsi" w:hAnsi="Arial" w:cstheme="minorBidi"/>
          <w:color w:val="000000" w:themeColor="text1"/>
          <w:sz w:val="20"/>
        </w:rPr>
        <w:t>-</w:t>
      </w:r>
      <w:proofErr w:type="spellStart"/>
      <w:r w:rsidRPr="00DE74FC">
        <w:rPr>
          <w:rFonts w:ascii="Arial" w:eastAsiaTheme="minorHAnsi" w:hAnsi="Arial" w:cstheme="minorBidi"/>
          <w:color w:val="000000" w:themeColor="text1"/>
          <w:sz w:val="20"/>
        </w:rPr>
        <w:t>gørelsen</w:t>
      </w:r>
      <w:proofErr w:type="spellEnd"/>
      <w:r w:rsidRPr="00DE74FC">
        <w:rPr>
          <w:rFonts w:ascii="Arial" w:eastAsiaTheme="minorHAnsi" w:hAnsi="Arial" w:cstheme="minorBidi"/>
          <w:color w:val="000000" w:themeColor="text1"/>
          <w:sz w:val="20"/>
        </w:rPr>
        <w:t xml:space="preserve"> af d</w:t>
      </w:r>
      <w:r w:rsidR="0050482B">
        <w:rPr>
          <w:rFonts w:ascii="Arial" w:eastAsiaTheme="minorHAnsi" w:hAnsi="Arial" w:cstheme="minorBidi"/>
          <w:color w:val="000000" w:themeColor="text1"/>
          <w:sz w:val="20"/>
        </w:rPr>
        <w:t>isse</w:t>
      </w:r>
      <w:r w:rsidRPr="00DE74FC">
        <w:rPr>
          <w:rFonts w:ascii="Arial" w:eastAsiaTheme="minorHAnsi" w:hAnsi="Arial" w:cstheme="minorBidi"/>
          <w:color w:val="000000" w:themeColor="text1"/>
          <w:sz w:val="20"/>
        </w:rPr>
        <w:t xml:space="preserve">. </w:t>
      </w:r>
    </w:p>
    <w:p w14:paraId="713F599B" w14:textId="77777777" w:rsidR="00D0561B" w:rsidRPr="00DE74FC" w:rsidRDefault="00D0561B" w:rsidP="00D0561B">
      <w:pPr>
        <w:pStyle w:val="Default"/>
        <w:rPr>
          <w:rFonts w:ascii="Arial" w:eastAsiaTheme="minorHAnsi" w:hAnsi="Arial" w:cstheme="minorBidi"/>
          <w:color w:val="000000" w:themeColor="text1"/>
          <w:sz w:val="20"/>
        </w:rPr>
      </w:pPr>
    </w:p>
    <w:p w14:paraId="4A8CDD3B" w14:textId="65A792C8" w:rsidR="00B03597" w:rsidRPr="00DE74FC" w:rsidRDefault="008701C7" w:rsidP="008701C7">
      <w:pPr>
        <w:pStyle w:val="Default"/>
        <w:rPr>
          <w:rFonts w:ascii="Arial" w:eastAsiaTheme="minorHAnsi" w:hAnsi="Arial" w:cstheme="minorBidi"/>
          <w:color w:val="000000" w:themeColor="text1"/>
          <w:sz w:val="20"/>
        </w:rPr>
      </w:pPr>
      <w:r w:rsidRPr="00DE74FC">
        <w:rPr>
          <w:rFonts w:ascii="Arial" w:eastAsiaTheme="minorHAnsi" w:hAnsi="Arial" w:cstheme="minorBidi"/>
          <w:color w:val="000000" w:themeColor="text1"/>
          <w:sz w:val="20"/>
        </w:rPr>
        <w:t xml:space="preserve">Projektet vil bidrage til </w:t>
      </w:r>
      <w:r w:rsidR="007108FC">
        <w:rPr>
          <w:rFonts w:ascii="Arial" w:eastAsiaTheme="minorHAnsi" w:hAnsi="Arial" w:cstheme="minorBidi"/>
          <w:color w:val="000000" w:themeColor="text1"/>
          <w:sz w:val="20"/>
        </w:rPr>
        <w:t xml:space="preserve">løsning af </w:t>
      </w:r>
      <w:r w:rsidRPr="00DE74FC">
        <w:rPr>
          <w:rFonts w:ascii="Arial" w:eastAsiaTheme="minorHAnsi" w:hAnsi="Arial" w:cstheme="minorBidi"/>
          <w:color w:val="000000" w:themeColor="text1"/>
          <w:sz w:val="20"/>
        </w:rPr>
        <w:t>de u</w:t>
      </w:r>
      <w:r w:rsidR="00B03597" w:rsidRPr="00DE74FC">
        <w:rPr>
          <w:rFonts w:ascii="Arial" w:eastAsiaTheme="minorHAnsi" w:hAnsi="Arial" w:cstheme="minorBidi"/>
          <w:color w:val="000000" w:themeColor="text1"/>
          <w:sz w:val="20"/>
        </w:rPr>
        <w:t xml:space="preserve">dfordringer </w:t>
      </w:r>
      <w:r w:rsidRPr="00DE74FC">
        <w:rPr>
          <w:rFonts w:ascii="Arial" w:eastAsiaTheme="minorHAnsi" w:hAnsi="Arial" w:cstheme="minorBidi"/>
          <w:color w:val="000000" w:themeColor="text1"/>
          <w:sz w:val="20"/>
        </w:rPr>
        <w:t>der</w:t>
      </w:r>
      <w:r w:rsidR="007108FC">
        <w:rPr>
          <w:rFonts w:ascii="Arial" w:eastAsiaTheme="minorHAnsi" w:hAnsi="Arial" w:cstheme="minorBidi"/>
          <w:color w:val="000000" w:themeColor="text1"/>
          <w:sz w:val="20"/>
        </w:rPr>
        <w:t>,</w:t>
      </w:r>
      <w:r w:rsidR="007108FC" w:rsidRPr="007108FC">
        <w:rPr>
          <w:rFonts w:ascii="Arial" w:eastAsiaTheme="minorHAnsi" w:hAnsi="Arial" w:cstheme="minorBidi"/>
          <w:color w:val="000000" w:themeColor="text1"/>
          <w:sz w:val="20"/>
        </w:rPr>
        <w:t xml:space="preserve"> </w:t>
      </w:r>
      <w:r w:rsidR="007108FC" w:rsidRPr="00DE74FC">
        <w:rPr>
          <w:rFonts w:ascii="Arial" w:eastAsiaTheme="minorHAnsi" w:hAnsi="Arial" w:cstheme="minorBidi"/>
          <w:color w:val="000000" w:themeColor="text1"/>
          <w:sz w:val="20"/>
        </w:rPr>
        <w:t xml:space="preserve">som følge af stigende mængder VE </w:t>
      </w:r>
      <w:r w:rsidR="007108FC">
        <w:rPr>
          <w:rFonts w:ascii="Arial" w:eastAsiaTheme="minorHAnsi" w:hAnsi="Arial" w:cstheme="minorBidi"/>
          <w:color w:val="000000" w:themeColor="text1"/>
          <w:sz w:val="20"/>
        </w:rPr>
        <w:t xml:space="preserve">produktion </w:t>
      </w:r>
      <w:r w:rsidR="007108FC" w:rsidRPr="00DE74FC">
        <w:rPr>
          <w:rFonts w:ascii="Arial" w:eastAsiaTheme="minorHAnsi" w:hAnsi="Arial" w:cstheme="minorBidi"/>
          <w:color w:val="000000" w:themeColor="text1"/>
          <w:sz w:val="20"/>
        </w:rPr>
        <w:t>og elektrificering i samfundet</w:t>
      </w:r>
      <w:r w:rsidR="007108FC">
        <w:rPr>
          <w:rFonts w:ascii="Arial" w:eastAsiaTheme="minorHAnsi" w:hAnsi="Arial" w:cstheme="minorBidi"/>
          <w:color w:val="000000" w:themeColor="text1"/>
          <w:sz w:val="20"/>
        </w:rPr>
        <w:t>,</w:t>
      </w:r>
      <w:r w:rsidRPr="00DE74FC">
        <w:rPr>
          <w:rFonts w:ascii="Arial" w:eastAsiaTheme="minorHAnsi" w:hAnsi="Arial" w:cstheme="minorBidi"/>
          <w:color w:val="000000" w:themeColor="text1"/>
          <w:sz w:val="20"/>
        </w:rPr>
        <w:t xml:space="preserve"> opstår </w:t>
      </w:r>
      <w:r w:rsidR="007108FC">
        <w:rPr>
          <w:rFonts w:ascii="Arial" w:eastAsiaTheme="minorHAnsi" w:hAnsi="Arial" w:cstheme="minorBidi"/>
          <w:color w:val="000000" w:themeColor="text1"/>
          <w:sz w:val="20"/>
        </w:rPr>
        <w:t>på</w:t>
      </w:r>
      <w:r w:rsidR="00B03597" w:rsidRPr="00DE74FC">
        <w:rPr>
          <w:rFonts w:ascii="Arial" w:eastAsiaTheme="minorHAnsi" w:hAnsi="Arial" w:cstheme="minorBidi"/>
          <w:color w:val="000000" w:themeColor="text1"/>
          <w:sz w:val="20"/>
        </w:rPr>
        <w:t xml:space="preserve"> både TSO (Transmissionssystemoperatør) og DSO (distributionssystemoperatør) </w:t>
      </w:r>
      <w:r w:rsidR="007108FC">
        <w:rPr>
          <w:rFonts w:ascii="Arial" w:eastAsiaTheme="minorHAnsi" w:hAnsi="Arial" w:cstheme="minorBidi"/>
          <w:color w:val="000000" w:themeColor="text1"/>
          <w:sz w:val="20"/>
        </w:rPr>
        <w:t>niveau.</w:t>
      </w:r>
    </w:p>
    <w:p w14:paraId="20BAF972" w14:textId="77777777" w:rsidR="000A0443" w:rsidRDefault="000A0443" w:rsidP="000A0443">
      <w:pPr>
        <w:rPr>
          <w:iCs/>
          <w:szCs w:val="20"/>
          <w:lang w:val="da-DK"/>
        </w:rPr>
      </w:pPr>
    </w:p>
    <w:p w14:paraId="4A054A43" w14:textId="77777777" w:rsidR="00777E7C" w:rsidRPr="00416207" w:rsidRDefault="00777E7C" w:rsidP="00EA5608">
      <w:pPr>
        <w:pStyle w:val="EIC"/>
        <w:numPr>
          <w:ilvl w:val="0"/>
          <w:numId w:val="7"/>
        </w:numPr>
        <w:rPr>
          <w:sz w:val="28"/>
          <w:szCs w:val="28"/>
        </w:rPr>
      </w:pPr>
      <w:bookmarkStart w:id="4" w:name="_Toc23492783"/>
      <w:r w:rsidRPr="00416207">
        <w:rPr>
          <w:sz w:val="28"/>
          <w:szCs w:val="28"/>
        </w:rPr>
        <w:t>Løsning</w:t>
      </w:r>
      <w:bookmarkEnd w:id="4"/>
    </w:p>
    <w:p w14:paraId="47FEDB62" w14:textId="7EE2E6A7" w:rsidR="00407746" w:rsidRPr="00203D03" w:rsidRDefault="003F260C" w:rsidP="0013617F">
      <w:pPr>
        <w:rPr>
          <w:lang w:val="da-DK"/>
        </w:rPr>
      </w:pPr>
      <w:r>
        <w:rPr>
          <w:lang w:val="da-DK"/>
        </w:rPr>
        <w:t>FIRE</w:t>
      </w:r>
      <w:r w:rsidR="00407746" w:rsidRPr="00203D03">
        <w:rPr>
          <w:lang w:val="da-DK"/>
        </w:rPr>
        <w:t xml:space="preserve"> </w:t>
      </w:r>
      <w:r w:rsidR="007108FC">
        <w:rPr>
          <w:lang w:val="da-DK"/>
        </w:rPr>
        <w:t xml:space="preserve">projektet vil </w:t>
      </w:r>
      <w:r w:rsidR="00407746" w:rsidRPr="00203D03">
        <w:rPr>
          <w:lang w:val="da-DK"/>
        </w:rPr>
        <w:t xml:space="preserve">kortlægge </w:t>
      </w:r>
      <w:r w:rsidR="007108FC">
        <w:rPr>
          <w:lang w:val="da-DK"/>
        </w:rPr>
        <w:t xml:space="preserve">fleksibilitetsmulighederne i </w:t>
      </w:r>
      <w:r w:rsidR="00407746" w:rsidRPr="00203D03">
        <w:rPr>
          <w:lang w:val="da-DK"/>
        </w:rPr>
        <w:t>det danske</w:t>
      </w:r>
      <w:r w:rsidR="007108FC">
        <w:rPr>
          <w:lang w:val="da-DK"/>
        </w:rPr>
        <w:t xml:space="preserve"> el-system og-marked og</w:t>
      </w:r>
      <w:r w:rsidR="00407746" w:rsidRPr="00203D03">
        <w:rPr>
          <w:lang w:val="da-DK"/>
        </w:rPr>
        <w:t xml:space="preserve"> identificerer hvilke muligheder og udfordringer </w:t>
      </w:r>
      <w:r w:rsidR="007108FC">
        <w:rPr>
          <w:lang w:val="da-DK"/>
        </w:rPr>
        <w:t>der er forbundet med en større udnyttelse af dem.</w:t>
      </w:r>
      <w:r w:rsidR="002E1A04">
        <w:rPr>
          <w:lang w:val="da-DK"/>
        </w:rPr>
        <w:t xml:space="preserve"> </w:t>
      </w:r>
    </w:p>
    <w:p w14:paraId="17331FC9" w14:textId="77777777" w:rsidR="00777E7C" w:rsidRPr="00203D03" w:rsidRDefault="00777E7C" w:rsidP="000D411D">
      <w:pPr>
        <w:rPr>
          <w:szCs w:val="20"/>
          <w:lang w:val="da-DK"/>
        </w:rPr>
      </w:pPr>
    </w:p>
    <w:p w14:paraId="1F572C0D" w14:textId="77777777" w:rsidR="0013617F" w:rsidRPr="00203D03" w:rsidRDefault="0013617F" w:rsidP="000D411D">
      <w:pPr>
        <w:rPr>
          <w:szCs w:val="20"/>
          <w:lang w:val="da-DK"/>
        </w:rPr>
      </w:pPr>
    </w:p>
    <w:p w14:paraId="2CDF9E33" w14:textId="36F5C4D1" w:rsidR="005B6E9D" w:rsidRDefault="00D36946" w:rsidP="0013617F">
      <w:pPr>
        <w:rPr>
          <w:szCs w:val="20"/>
          <w:lang w:val="da-DK"/>
        </w:rPr>
      </w:pPr>
      <w:r w:rsidRPr="00D36946">
        <w:rPr>
          <w:noProof/>
          <w:szCs w:val="20"/>
        </w:rPr>
        <w:lastRenderedPageBreak/>
        <w:drawing>
          <wp:inline distT="0" distB="0" distL="0" distR="0" wp14:anchorId="0D8C6025" wp14:editId="061A8E90">
            <wp:extent cx="6116320" cy="310896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108960"/>
                    </a:xfrm>
                    <a:prstGeom prst="rect">
                      <a:avLst/>
                    </a:prstGeom>
                  </pic:spPr>
                </pic:pic>
              </a:graphicData>
            </a:graphic>
          </wp:inline>
        </w:drawing>
      </w:r>
    </w:p>
    <w:p w14:paraId="19C4E08C" w14:textId="020FA138" w:rsidR="005B6E9D" w:rsidRPr="004A6E87" w:rsidRDefault="005B6E9D" w:rsidP="005B6E9D">
      <w:pPr>
        <w:jc w:val="center"/>
        <w:rPr>
          <w:b/>
          <w:i/>
          <w:iCs/>
          <w:szCs w:val="20"/>
          <w:lang w:val="da-DK"/>
        </w:rPr>
      </w:pPr>
      <w:r w:rsidRPr="004A6E87">
        <w:rPr>
          <w:b/>
          <w:i/>
          <w:iCs/>
          <w:szCs w:val="20"/>
          <w:lang w:val="da-DK"/>
        </w:rPr>
        <w:t xml:space="preserve">Figur </w:t>
      </w:r>
      <w:r w:rsidR="00917A58">
        <w:rPr>
          <w:b/>
          <w:i/>
          <w:iCs/>
          <w:szCs w:val="20"/>
          <w:lang w:val="da-DK"/>
        </w:rPr>
        <w:t>1</w:t>
      </w:r>
      <w:r w:rsidRPr="004A6E87">
        <w:rPr>
          <w:b/>
          <w:i/>
          <w:iCs/>
          <w:szCs w:val="20"/>
          <w:lang w:val="da-DK"/>
        </w:rPr>
        <w:t>: Overordnet billede af projektet</w:t>
      </w:r>
      <w:r w:rsidR="001E4721" w:rsidRPr="004A6E87">
        <w:rPr>
          <w:b/>
          <w:i/>
          <w:iCs/>
          <w:szCs w:val="20"/>
          <w:lang w:val="da-DK"/>
        </w:rPr>
        <w:t xml:space="preserve"> og systemsammenspil</w:t>
      </w:r>
    </w:p>
    <w:p w14:paraId="30E7226B" w14:textId="77777777" w:rsidR="005B6E9D" w:rsidRPr="0013617F" w:rsidRDefault="005B6E9D" w:rsidP="0013617F">
      <w:pPr>
        <w:rPr>
          <w:szCs w:val="20"/>
          <w:lang w:val="da-DK"/>
        </w:rPr>
      </w:pPr>
    </w:p>
    <w:p w14:paraId="103C2074" w14:textId="753AC700" w:rsidR="00AE15A0" w:rsidRDefault="003F78C8" w:rsidP="0050482B">
      <w:pPr>
        <w:spacing w:line="276" w:lineRule="auto"/>
        <w:rPr>
          <w:rFonts w:cs="Arial"/>
          <w:szCs w:val="20"/>
          <w:lang w:val="da-DK"/>
        </w:rPr>
      </w:pPr>
      <w:r>
        <w:rPr>
          <w:szCs w:val="20"/>
          <w:lang w:val="da-DK"/>
        </w:rPr>
        <w:t xml:space="preserve">Figur </w:t>
      </w:r>
      <w:r w:rsidR="00917A58">
        <w:rPr>
          <w:szCs w:val="20"/>
          <w:lang w:val="da-DK"/>
        </w:rPr>
        <w:t>1</w:t>
      </w:r>
      <w:r>
        <w:rPr>
          <w:szCs w:val="20"/>
          <w:lang w:val="da-DK"/>
        </w:rPr>
        <w:t xml:space="preserve"> vise</w:t>
      </w:r>
      <w:r w:rsidR="002E1A04">
        <w:rPr>
          <w:szCs w:val="20"/>
          <w:lang w:val="da-DK"/>
        </w:rPr>
        <w:t>r projektværdikæden og samspillet mellem de</w:t>
      </w:r>
      <w:r w:rsidR="00D36946">
        <w:rPr>
          <w:szCs w:val="20"/>
          <w:lang w:val="da-DK"/>
        </w:rPr>
        <w:t xml:space="preserve"> nødvendige</w:t>
      </w:r>
      <w:r w:rsidR="002E1A04">
        <w:rPr>
          <w:szCs w:val="20"/>
          <w:lang w:val="da-DK"/>
        </w:rPr>
        <w:t xml:space="preserve"> led der indgår i projektet</w:t>
      </w:r>
      <w:r w:rsidR="00D36946">
        <w:rPr>
          <w:szCs w:val="20"/>
          <w:lang w:val="da-DK"/>
        </w:rPr>
        <w:t xml:space="preserve"> for at kunne analysere, undersøge og teste fleksibilitetsmuligheder. </w:t>
      </w:r>
      <w:r w:rsidR="00AE15A0">
        <w:rPr>
          <w:rFonts w:cs="Arial"/>
          <w:szCs w:val="20"/>
          <w:lang w:val="da-DK"/>
        </w:rPr>
        <w:t>Sammenspillet foregår mellem:</w:t>
      </w:r>
    </w:p>
    <w:p w14:paraId="6EDFE1C0" w14:textId="77777777" w:rsidR="00AE15A0" w:rsidRDefault="00AE15A0" w:rsidP="0050482B">
      <w:pPr>
        <w:spacing w:line="276" w:lineRule="auto"/>
        <w:rPr>
          <w:rFonts w:cs="Arial"/>
          <w:szCs w:val="20"/>
          <w:lang w:val="da-DK"/>
        </w:rPr>
      </w:pPr>
    </w:p>
    <w:p w14:paraId="6BAF907A" w14:textId="2275FA3A" w:rsidR="00F1645B" w:rsidRDefault="00F1645B" w:rsidP="00F1645B">
      <w:pPr>
        <w:pStyle w:val="ListParagraph"/>
        <w:numPr>
          <w:ilvl w:val="0"/>
          <w:numId w:val="18"/>
        </w:numPr>
        <w:spacing w:line="276" w:lineRule="auto"/>
        <w:rPr>
          <w:rFonts w:cs="Arial"/>
          <w:szCs w:val="20"/>
          <w:lang w:val="da-DK"/>
        </w:rPr>
      </w:pPr>
      <w:r w:rsidRPr="00AE15A0">
        <w:rPr>
          <w:rFonts w:cs="Arial"/>
          <w:szCs w:val="20"/>
          <w:lang w:val="da-DK"/>
        </w:rPr>
        <w:t>Energinet som systemansvarlig</w:t>
      </w:r>
      <w:r w:rsidR="007A22AE">
        <w:rPr>
          <w:rFonts w:cs="Arial"/>
          <w:szCs w:val="20"/>
          <w:lang w:val="da-DK"/>
        </w:rPr>
        <w:t xml:space="preserve"> (TSO)</w:t>
      </w:r>
      <w:r w:rsidRPr="00AE15A0">
        <w:rPr>
          <w:rFonts w:cs="Arial"/>
          <w:szCs w:val="20"/>
          <w:lang w:val="da-DK"/>
        </w:rPr>
        <w:t xml:space="preserve">, som dels efterspørger systemydelserne der kan leveres fra fleksible enheder og som samtidig vil teste hvorvidt fleksibilitet kan løse fremtidige flaskehalsproblemer. </w:t>
      </w:r>
    </w:p>
    <w:p w14:paraId="1E0213E2" w14:textId="77777777" w:rsidR="00AE15A0" w:rsidRDefault="00AE15A0" w:rsidP="00AE15A0">
      <w:pPr>
        <w:pStyle w:val="ListParagraph"/>
        <w:numPr>
          <w:ilvl w:val="0"/>
          <w:numId w:val="18"/>
        </w:numPr>
        <w:spacing w:line="276" w:lineRule="auto"/>
        <w:rPr>
          <w:rFonts w:cs="Arial"/>
          <w:szCs w:val="20"/>
          <w:lang w:val="da-DK"/>
        </w:rPr>
      </w:pPr>
      <w:r>
        <w:rPr>
          <w:rFonts w:cs="Arial"/>
          <w:szCs w:val="20"/>
          <w:lang w:val="da-DK"/>
        </w:rPr>
        <w:t>E</w:t>
      </w:r>
      <w:r w:rsidR="00D36946" w:rsidRPr="00AE15A0">
        <w:rPr>
          <w:rFonts w:cs="Arial"/>
          <w:szCs w:val="20"/>
          <w:lang w:val="da-DK"/>
        </w:rPr>
        <w:t xml:space="preserve">nergiproducenter, der dels er interesseret i at teste lagringsmetoder til oplagring af deres VE produktion. </w:t>
      </w:r>
    </w:p>
    <w:p w14:paraId="2A9D2788" w14:textId="77777777" w:rsidR="00AE15A0" w:rsidRDefault="00D36946" w:rsidP="00AE15A0">
      <w:pPr>
        <w:pStyle w:val="ListParagraph"/>
        <w:numPr>
          <w:ilvl w:val="0"/>
          <w:numId w:val="18"/>
        </w:numPr>
        <w:spacing w:line="276" w:lineRule="auto"/>
        <w:rPr>
          <w:rFonts w:cs="Arial"/>
          <w:szCs w:val="20"/>
          <w:lang w:val="da-DK"/>
        </w:rPr>
      </w:pPr>
      <w:r w:rsidRPr="00AE15A0">
        <w:rPr>
          <w:rFonts w:cs="Arial"/>
          <w:szCs w:val="20"/>
          <w:lang w:val="da-DK"/>
        </w:rPr>
        <w:t xml:space="preserve">Fleksibilitetsmuligheder der kan </w:t>
      </w:r>
      <w:r w:rsidR="00AE15A0" w:rsidRPr="00AE15A0">
        <w:rPr>
          <w:rFonts w:cs="Arial"/>
          <w:szCs w:val="20"/>
          <w:lang w:val="da-DK"/>
        </w:rPr>
        <w:t>reagere</w:t>
      </w:r>
      <w:r w:rsidRPr="00AE15A0">
        <w:rPr>
          <w:rFonts w:cs="Arial"/>
          <w:szCs w:val="20"/>
          <w:lang w:val="da-DK"/>
        </w:rPr>
        <w:t xml:space="preserve"> fleksibelt ift. produktion. </w:t>
      </w:r>
    </w:p>
    <w:p w14:paraId="2409FB53" w14:textId="6AF13ADE" w:rsidR="00AE15A0" w:rsidRDefault="00F1645B" w:rsidP="00AE15A0">
      <w:pPr>
        <w:pStyle w:val="ListParagraph"/>
        <w:numPr>
          <w:ilvl w:val="0"/>
          <w:numId w:val="18"/>
        </w:numPr>
        <w:spacing w:line="276" w:lineRule="auto"/>
        <w:rPr>
          <w:rFonts w:cs="Arial"/>
          <w:szCs w:val="20"/>
          <w:lang w:val="da-DK"/>
        </w:rPr>
      </w:pPr>
      <w:r>
        <w:rPr>
          <w:rFonts w:cs="Arial"/>
          <w:szCs w:val="20"/>
          <w:lang w:val="da-DK"/>
        </w:rPr>
        <w:t xml:space="preserve">Algoritme-udvikler, </w:t>
      </w:r>
      <w:r w:rsidR="00DF5BCC" w:rsidRPr="00AE15A0">
        <w:rPr>
          <w:rFonts w:cs="Arial"/>
          <w:szCs w:val="20"/>
          <w:lang w:val="da-DK"/>
        </w:rPr>
        <w:t>der</w:t>
      </w:r>
      <w:r>
        <w:rPr>
          <w:rFonts w:cs="Arial"/>
          <w:szCs w:val="20"/>
          <w:lang w:val="da-DK"/>
        </w:rPr>
        <w:t xml:space="preserve"> udvikler algoritme som</w:t>
      </w:r>
      <w:r w:rsidR="00DF5BCC" w:rsidRPr="00AE15A0">
        <w:rPr>
          <w:rFonts w:cs="Arial"/>
          <w:szCs w:val="20"/>
          <w:lang w:val="da-DK"/>
        </w:rPr>
        <w:t xml:space="preserve"> kan </w:t>
      </w:r>
      <w:r w:rsidR="00AE15A0" w:rsidRPr="00AE15A0">
        <w:rPr>
          <w:rFonts w:cs="Arial"/>
          <w:szCs w:val="20"/>
          <w:lang w:val="da-DK"/>
        </w:rPr>
        <w:t>aggregere</w:t>
      </w:r>
      <w:r w:rsidR="00DF5BCC" w:rsidRPr="00AE15A0">
        <w:rPr>
          <w:rFonts w:cs="Arial"/>
          <w:szCs w:val="20"/>
          <w:lang w:val="da-DK"/>
        </w:rPr>
        <w:t xml:space="preserve"> og optimerer fleksibiliteten fra forskellige enheder, som gennem </w:t>
      </w:r>
      <w:proofErr w:type="spellStart"/>
      <w:r w:rsidR="00DF5BCC" w:rsidRPr="00AE15A0">
        <w:rPr>
          <w:rFonts w:cs="Arial"/>
          <w:szCs w:val="20"/>
          <w:lang w:val="da-DK"/>
        </w:rPr>
        <w:t>a</w:t>
      </w:r>
      <w:r w:rsidR="00AE15A0">
        <w:rPr>
          <w:rFonts w:cs="Arial"/>
          <w:szCs w:val="20"/>
          <w:lang w:val="da-DK"/>
        </w:rPr>
        <w:t>g</w:t>
      </w:r>
      <w:r w:rsidR="00DF5BCC" w:rsidRPr="00AE15A0">
        <w:rPr>
          <w:rFonts w:cs="Arial"/>
          <w:szCs w:val="20"/>
          <w:lang w:val="da-DK"/>
        </w:rPr>
        <w:t>gregator</w:t>
      </w:r>
      <w:proofErr w:type="spellEnd"/>
      <w:r w:rsidR="00DF5BCC" w:rsidRPr="00AE15A0">
        <w:rPr>
          <w:rFonts w:cs="Arial"/>
          <w:szCs w:val="20"/>
          <w:lang w:val="da-DK"/>
        </w:rPr>
        <w:t xml:space="preserve">, Energi Danmark (der også er balance ansvarlig), </w:t>
      </w:r>
      <w:r w:rsidR="00D36946" w:rsidRPr="00AE15A0">
        <w:rPr>
          <w:rFonts w:cs="Arial"/>
          <w:szCs w:val="20"/>
          <w:lang w:val="da-DK"/>
        </w:rPr>
        <w:t xml:space="preserve">aggregeres </w:t>
      </w:r>
      <w:r w:rsidR="00DF5BCC" w:rsidRPr="00AE15A0">
        <w:rPr>
          <w:rFonts w:cs="Arial"/>
          <w:szCs w:val="20"/>
          <w:lang w:val="da-DK"/>
        </w:rPr>
        <w:t xml:space="preserve">for dermed at </w:t>
      </w:r>
      <w:r w:rsidR="00D36946" w:rsidRPr="00AE15A0">
        <w:rPr>
          <w:rFonts w:cs="Arial"/>
          <w:szCs w:val="20"/>
          <w:lang w:val="da-DK"/>
        </w:rPr>
        <w:t xml:space="preserve">sikre </w:t>
      </w:r>
      <w:r w:rsidR="007A22AE">
        <w:rPr>
          <w:rFonts w:cs="Arial"/>
          <w:szCs w:val="20"/>
          <w:lang w:val="da-DK"/>
        </w:rPr>
        <w:t>optimal</w:t>
      </w:r>
      <w:r w:rsidR="00D36946" w:rsidRPr="00AE15A0">
        <w:rPr>
          <w:rFonts w:cs="Arial"/>
          <w:szCs w:val="20"/>
          <w:lang w:val="da-DK"/>
        </w:rPr>
        <w:t xml:space="preserve"> markedsdeltagelse af fleksibiliteten.</w:t>
      </w:r>
    </w:p>
    <w:p w14:paraId="235561A7" w14:textId="4946923A" w:rsidR="004A6E87" w:rsidRPr="00AE15A0" w:rsidRDefault="00D36946" w:rsidP="00AE15A0">
      <w:pPr>
        <w:pStyle w:val="ListParagraph"/>
        <w:numPr>
          <w:ilvl w:val="0"/>
          <w:numId w:val="18"/>
        </w:numPr>
        <w:spacing w:line="276" w:lineRule="auto"/>
        <w:rPr>
          <w:rFonts w:cs="Arial"/>
          <w:szCs w:val="20"/>
          <w:lang w:val="da-DK"/>
        </w:rPr>
      </w:pPr>
      <w:proofErr w:type="spellStart"/>
      <w:r w:rsidRPr="00AE15A0">
        <w:rPr>
          <w:rFonts w:cs="Arial"/>
          <w:szCs w:val="20"/>
          <w:lang w:val="da-DK"/>
        </w:rPr>
        <w:t>Videnpartner</w:t>
      </w:r>
      <w:r w:rsidR="00F1645B">
        <w:rPr>
          <w:rFonts w:cs="Arial"/>
          <w:szCs w:val="20"/>
          <w:lang w:val="da-DK"/>
        </w:rPr>
        <w:t>e</w:t>
      </w:r>
      <w:proofErr w:type="spellEnd"/>
      <w:r w:rsidRPr="00AE15A0">
        <w:rPr>
          <w:rFonts w:cs="Arial"/>
          <w:szCs w:val="20"/>
          <w:lang w:val="da-DK"/>
        </w:rPr>
        <w:t xml:space="preserve"> leverer </w:t>
      </w:r>
      <w:r w:rsidR="00DF5BCC" w:rsidRPr="00AE15A0">
        <w:rPr>
          <w:rFonts w:cs="Arial"/>
          <w:szCs w:val="20"/>
          <w:lang w:val="da-DK"/>
        </w:rPr>
        <w:t xml:space="preserve">analyser og </w:t>
      </w:r>
      <w:r w:rsidRPr="00AE15A0">
        <w:rPr>
          <w:rFonts w:cs="Arial"/>
          <w:szCs w:val="20"/>
          <w:lang w:val="da-DK"/>
        </w:rPr>
        <w:t xml:space="preserve">teknologisk specialistviden om </w:t>
      </w:r>
      <w:r w:rsidR="00DF5BCC" w:rsidRPr="00AE15A0">
        <w:rPr>
          <w:rFonts w:cs="Arial"/>
          <w:szCs w:val="20"/>
          <w:lang w:val="da-DK"/>
        </w:rPr>
        <w:t>forskellige enheders fleksibilitet</w:t>
      </w:r>
      <w:r w:rsidRPr="00AE15A0">
        <w:rPr>
          <w:rFonts w:cs="Arial"/>
          <w:szCs w:val="20"/>
          <w:lang w:val="da-DK"/>
        </w:rPr>
        <w:t xml:space="preserve"> </w:t>
      </w:r>
      <w:r w:rsidR="00DF5BCC" w:rsidRPr="00AE15A0">
        <w:rPr>
          <w:rFonts w:cs="Arial"/>
          <w:szCs w:val="20"/>
          <w:lang w:val="da-DK"/>
        </w:rPr>
        <w:t>og foretage</w:t>
      </w:r>
      <w:r w:rsidRPr="00AE15A0">
        <w:rPr>
          <w:rFonts w:cs="Arial"/>
          <w:szCs w:val="20"/>
          <w:lang w:val="da-DK"/>
        </w:rPr>
        <w:t xml:space="preserve"> dataindsamling og </w:t>
      </w:r>
      <w:r w:rsidR="00DF5BCC" w:rsidRPr="00AE15A0">
        <w:rPr>
          <w:rFonts w:cs="Arial"/>
          <w:szCs w:val="20"/>
          <w:lang w:val="da-DK"/>
        </w:rPr>
        <w:t>implementering af projektets fleksibilitet med algoritmeplatformen der udvikles.</w:t>
      </w:r>
      <w:r w:rsidRPr="00AE15A0">
        <w:rPr>
          <w:rFonts w:cs="Arial"/>
          <w:szCs w:val="20"/>
          <w:lang w:val="da-DK"/>
        </w:rPr>
        <w:t xml:space="preserve"> </w:t>
      </w:r>
    </w:p>
    <w:p w14:paraId="3737160B" w14:textId="77777777" w:rsidR="004A6E87" w:rsidRDefault="004A6E87" w:rsidP="00D36946">
      <w:pPr>
        <w:pStyle w:val="BalloonText"/>
        <w:spacing w:line="276" w:lineRule="auto"/>
        <w:jc w:val="both"/>
        <w:rPr>
          <w:rFonts w:ascii="Arial" w:hAnsi="Arial" w:cs="Arial"/>
          <w:sz w:val="20"/>
          <w:szCs w:val="20"/>
          <w:lang w:val="da-DK"/>
        </w:rPr>
      </w:pPr>
    </w:p>
    <w:p w14:paraId="62E20FD1" w14:textId="547BDE2E" w:rsidR="00D36946" w:rsidRDefault="00AE15A0" w:rsidP="00D36946">
      <w:pPr>
        <w:pStyle w:val="BalloonText"/>
        <w:spacing w:line="276" w:lineRule="auto"/>
        <w:jc w:val="both"/>
        <w:rPr>
          <w:rFonts w:ascii="Arial" w:hAnsi="Arial" w:cs="Arial"/>
          <w:sz w:val="20"/>
          <w:szCs w:val="20"/>
          <w:lang w:val="da-DK"/>
        </w:rPr>
      </w:pPr>
      <w:r>
        <w:rPr>
          <w:rFonts w:ascii="Arial" w:hAnsi="Arial" w:cs="Arial"/>
          <w:sz w:val="20"/>
          <w:szCs w:val="20"/>
          <w:lang w:val="da-DK"/>
        </w:rPr>
        <w:t>Med udgangspunkt i ovenstående interessenter</w:t>
      </w:r>
      <w:r w:rsidR="004A6E87">
        <w:rPr>
          <w:rFonts w:ascii="Arial" w:hAnsi="Arial" w:cs="Arial"/>
          <w:sz w:val="20"/>
          <w:szCs w:val="20"/>
          <w:lang w:val="da-DK"/>
        </w:rPr>
        <w:t>,</w:t>
      </w:r>
      <w:r w:rsidR="00D36946" w:rsidRPr="00D36946">
        <w:rPr>
          <w:rFonts w:ascii="Arial" w:hAnsi="Arial" w:cs="Arial"/>
          <w:sz w:val="20"/>
          <w:szCs w:val="20"/>
          <w:lang w:val="da-DK"/>
        </w:rPr>
        <w:t xml:space="preserve"> er det således muligt at</w:t>
      </w:r>
      <w:r w:rsidR="009A4CBB">
        <w:rPr>
          <w:rFonts w:ascii="Arial" w:hAnsi="Arial" w:cs="Arial"/>
          <w:sz w:val="20"/>
          <w:szCs w:val="20"/>
          <w:lang w:val="da-DK"/>
        </w:rPr>
        <w:t xml:space="preserve"> udvikle</w:t>
      </w:r>
      <w:r w:rsidR="00D36946" w:rsidRPr="00D36946">
        <w:rPr>
          <w:rFonts w:ascii="Arial" w:hAnsi="Arial" w:cs="Arial"/>
          <w:sz w:val="20"/>
          <w:szCs w:val="20"/>
          <w:lang w:val="da-DK"/>
        </w:rPr>
        <w:t xml:space="preserve"> </w:t>
      </w:r>
      <w:r w:rsidR="00DF5BCC">
        <w:rPr>
          <w:rFonts w:ascii="Arial" w:hAnsi="Arial" w:cs="Arial"/>
          <w:sz w:val="20"/>
          <w:szCs w:val="20"/>
          <w:lang w:val="da-DK"/>
        </w:rPr>
        <w:t>en platform</w:t>
      </w:r>
      <w:r w:rsidR="004A6E87">
        <w:rPr>
          <w:rFonts w:ascii="Arial" w:hAnsi="Arial" w:cs="Arial"/>
          <w:sz w:val="20"/>
          <w:szCs w:val="20"/>
          <w:lang w:val="da-DK"/>
        </w:rPr>
        <w:t>, der automatisk optimerer og aggregerer fleksibilite</w:t>
      </w:r>
      <w:r w:rsidR="008701C7">
        <w:rPr>
          <w:rFonts w:ascii="Arial" w:hAnsi="Arial" w:cs="Arial"/>
          <w:sz w:val="20"/>
          <w:szCs w:val="20"/>
          <w:lang w:val="da-DK"/>
        </w:rPr>
        <w:t>t</w:t>
      </w:r>
      <w:r w:rsidR="004A6E87">
        <w:rPr>
          <w:rFonts w:ascii="Arial" w:hAnsi="Arial" w:cs="Arial"/>
          <w:sz w:val="20"/>
          <w:szCs w:val="20"/>
          <w:lang w:val="da-DK"/>
        </w:rPr>
        <w:t xml:space="preserve"> og byder den ind i de meste profitable markeder. </w:t>
      </w:r>
      <w:r w:rsidR="007A22AE">
        <w:rPr>
          <w:rFonts w:ascii="Arial" w:hAnsi="Arial" w:cs="Arial"/>
          <w:sz w:val="20"/>
          <w:szCs w:val="20"/>
          <w:lang w:val="da-DK"/>
        </w:rPr>
        <w:t>F</w:t>
      </w:r>
      <w:r w:rsidR="004A6E87">
        <w:rPr>
          <w:rFonts w:ascii="Arial" w:hAnsi="Arial" w:cs="Arial"/>
          <w:sz w:val="20"/>
          <w:szCs w:val="20"/>
          <w:lang w:val="da-DK"/>
        </w:rPr>
        <w:t xml:space="preserve">igur </w:t>
      </w:r>
      <w:r>
        <w:rPr>
          <w:rFonts w:ascii="Arial" w:hAnsi="Arial" w:cs="Arial"/>
          <w:sz w:val="20"/>
          <w:szCs w:val="20"/>
          <w:lang w:val="da-DK"/>
        </w:rPr>
        <w:t>2</w:t>
      </w:r>
      <w:r w:rsidR="004A6E87">
        <w:rPr>
          <w:rFonts w:ascii="Arial" w:hAnsi="Arial" w:cs="Arial"/>
          <w:sz w:val="20"/>
          <w:szCs w:val="20"/>
          <w:lang w:val="da-DK"/>
        </w:rPr>
        <w:t xml:space="preserve"> </w:t>
      </w:r>
      <w:r w:rsidR="007A22AE">
        <w:rPr>
          <w:rFonts w:ascii="Arial" w:hAnsi="Arial" w:cs="Arial"/>
          <w:sz w:val="20"/>
          <w:szCs w:val="20"/>
          <w:lang w:val="da-DK"/>
        </w:rPr>
        <w:t>nedenfor viser en princip-skitse af platformen</w:t>
      </w:r>
      <w:r w:rsidR="004A6E87">
        <w:rPr>
          <w:rFonts w:ascii="Arial" w:hAnsi="Arial" w:cs="Arial"/>
          <w:sz w:val="20"/>
          <w:szCs w:val="20"/>
          <w:lang w:val="da-DK"/>
        </w:rPr>
        <w:t xml:space="preserve">. Udviklingen af platformen vil ske i et tæt samarbejde mellem alle projektets deltagere, hvor forskellig viden og kompetencer skal skabe den bedst mulige platform. Udviklingen vil ske som en del af WP 4 med algoritmevirksomheden </w:t>
      </w:r>
      <w:proofErr w:type="spellStart"/>
      <w:r w:rsidR="004A6E87">
        <w:rPr>
          <w:rFonts w:ascii="Arial" w:hAnsi="Arial" w:cs="Arial"/>
          <w:sz w:val="20"/>
          <w:szCs w:val="20"/>
          <w:lang w:val="da-DK"/>
        </w:rPr>
        <w:t>Qampo</w:t>
      </w:r>
      <w:proofErr w:type="spellEnd"/>
      <w:r w:rsidR="004A6E87">
        <w:rPr>
          <w:rFonts w:ascii="Arial" w:hAnsi="Arial" w:cs="Arial"/>
          <w:sz w:val="20"/>
          <w:szCs w:val="20"/>
          <w:lang w:val="da-DK"/>
        </w:rPr>
        <w:t xml:space="preserve"> som arbejdspakkeansvarlig. </w:t>
      </w:r>
    </w:p>
    <w:p w14:paraId="72D6C012" w14:textId="4C048087" w:rsidR="004A6E87" w:rsidRDefault="004A6E87" w:rsidP="00D36946">
      <w:pPr>
        <w:pStyle w:val="BalloonText"/>
        <w:spacing w:line="276" w:lineRule="auto"/>
        <w:jc w:val="both"/>
        <w:rPr>
          <w:rStyle w:val="liste1nr1"/>
          <w:rFonts w:ascii="Arial" w:hAnsi="Arial" w:cs="Arial"/>
          <w:sz w:val="20"/>
          <w:szCs w:val="20"/>
          <w:lang w:val="da-DK"/>
        </w:rPr>
      </w:pPr>
    </w:p>
    <w:p w14:paraId="63C39E19" w14:textId="7907FDE0" w:rsidR="004A6E87" w:rsidRPr="00D36946" w:rsidRDefault="009A4CBB" w:rsidP="00D36946">
      <w:pPr>
        <w:pStyle w:val="BalloonText"/>
        <w:spacing w:line="276" w:lineRule="auto"/>
        <w:jc w:val="both"/>
        <w:rPr>
          <w:rStyle w:val="liste1nr1"/>
          <w:rFonts w:ascii="Arial" w:hAnsi="Arial" w:cs="Arial"/>
          <w:sz w:val="20"/>
          <w:szCs w:val="20"/>
          <w:lang w:val="da-DK"/>
        </w:rPr>
      </w:pPr>
      <w:r>
        <w:rPr>
          <w:rStyle w:val="liste1nr1"/>
          <w:rFonts w:ascii="Arial" w:hAnsi="Arial" w:cs="Arial"/>
          <w:noProof/>
          <w:sz w:val="20"/>
          <w:szCs w:val="20"/>
        </w:rPr>
        <w:lastRenderedPageBreak/>
        <w:drawing>
          <wp:inline distT="0" distB="0" distL="0" distR="0" wp14:anchorId="674177B6" wp14:editId="7C856F63">
            <wp:extent cx="6086475" cy="290296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468" t="16111" r="16562" b="17777"/>
                    <a:stretch/>
                  </pic:blipFill>
                  <pic:spPr bwMode="auto">
                    <a:xfrm>
                      <a:off x="0" y="0"/>
                      <a:ext cx="6116641" cy="291735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2B52719" w14:textId="77777777" w:rsidR="003F78C8" w:rsidRDefault="003F78C8" w:rsidP="000D411D">
      <w:pPr>
        <w:rPr>
          <w:szCs w:val="20"/>
          <w:lang w:val="da-DK"/>
        </w:rPr>
      </w:pPr>
    </w:p>
    <w:p w14:paraId="06D98DFA" w14:textId="4C299D4A" w:rsidR="004D12A2" w:rsidRPr="00B221C3" w:rsidRDefault="004A6E87" w:rsidP="004A6E87">
      <w:pPr>
        <w:jc w:val="center"/>
        <w:rPr>
          <w:b/>
          <w:i/>
          <w:iCs/>
          <w:szCs w:val="20"/>
          <w:lang w:val="da-DK"/>
        </w:rPr>
      </w:pPr>
      <w:r w:rsidRPr="00B221C3">
        <w:rPr>
          <w:b/>
          <w:i/>
          <w:iCs/>
          <w:szCs w:val="20"/>
          <w:lang w:val="da-DK"/>
        </w:rPr>
        <w:t xml:space="preserve">Figur </w:t>
      </w:r>
      <w:r w:rsidR="00917A58">
        <w:rPr>
          <w:b/>
          <w:i/>
          <w:iCs/>
          <w:szCs w:val="20"/>
          <w:lang w:val="da-DK"/>
        </w:rPr>
        <w:t>2:</w:t>
      </w:r>
      <w:r w:rsidRPr="00B221C3">
        <w:rPr>
          <w:b/>
          <w:i/>
          <w:iCs/>
          <w:szCs w:val="20"/>
          <w:lang w:val="da-DK"/>
        </w:rPr>
        <w:t xml:space="preserve"> Den teknologiske løsning </w:t>
      </w:r>
      <w:r w:rsidR="00025A54">
        <w:rPr>
          <w:b/>
          <w:i/>
          <w:iCs/>
          <w:szCs w:val="20"/>
          <w:lang w:val="da-DK"/>
        </w:rPr>
        <w:t xml:space="preserve">(platformen) </w:t>
      </w:r>
      <w:r w:rsidRPr="00B221C3">
        <w:rPr>
          <w:b/>
          <w:i/>
          <w:iCs/>
          <w:szCs w:val="20"/>
          <w:lang w:val="da-DK"/>
        </w:rPr>
        <w:t xml:space="preserve">der gennem aggregering skal skabe </w:t>
      </w:r>
      <w:r w:rsidR="00C5149A">
        <w:rPr>
          <w:b/>
          <w:i/>
          <w:iCs/>
          <w:szCs w:val="20"/>
          <w:lang w:val="da-DK"/>
        </w:rPr>
        <w:t xml:space="preserve">optimal udnyttelse af </w:t>
      </w:r>
      <w:r w:rsidR="004D12A2" w:rsidRPr="00B221C3">
        <w:rPr>
          <w:b/>
          <w:i/>
          <w:iCs/>
          <w:szCs w:val="20"/>
          <w:lang w:val="da-DK"/>
        </w:rPr>
        <w:t>fleksibilitet</w:t>
      </w:r>
      <w:r w:rsidR="00C5149A">
        <w:rPr>
          <w:b/>
          <w:i/>
          <w:iCs/>
          <w:szCs w:val="20"/>
          <w:lang w:val="da-DK"/>
        </w:rPr>
        <w:t>en i</w:t>
      </w:r>
      <w:r w:rsidRPr="00B221C3">
        <w:rPr>
          <w:b/>
          <w:i/>
          <w:iCs/>
          <w:szCs w:val="20"/>
          <w:lang w:val="da-DK"/>
        </w:rPr>
        <w:t xml:space="preserve"> </w:t>
      </w:r>
      <w:r w:rsidR="004D12A2" w:rsidRPr="00B221C3">
        <w:rPr>
          <w:b/>
          <w:i/>
          <w:iCs/>
          <w:szCs w:val="20"/>
          <w:lang w:val="da-DK"/>
        </w:rPr>
        <w:t>relevante markeder</w:t>
      </w:r>
      <w:r w:rsidRPr="00B221C3">
        <w:rPr>
          <w:b/>
          <w:i/>
          <w:iCs/>
          <w:szCs w:val="20"/>
          <w:lang w:val="da-DK"/>
        </w:rPr>
        <w:t xml:space="preserve"> </w:t>
      </w:r>
    </w:p>
    <w:p w14:paraId="1B73D9E0" w14:textId="77777777" w:rsidR="004D12A2" w:rsidRDefault="004D12A2" w:rsidP="004D12A2">
      <w:pPr>
        <w:rPr>
          <w:sz w:val="28"/>
          <w:szCs w:val="28"/>
          <w:lang w:val="da-DK"/>
        </w:rPr>
      </w:pPr>
    </w:p>
    <w:p w14:paraId="79DD13CC" w14:textId="467A28D6" w:rsidR="00777E7C" w:rsidRPr="007E548F" w:rsidRDefault="00777E7C" w:rsidP="004D12A2">
      <w:pPr>
        <w:rPr>
          <w:b/>
          <w:lang w:val="da-DK"/>
        </w:rPr>
      </w:pPr>
      <w:r w:rsidRPr="007E548F">
        <w:rPr>
          <w:b/>
          <w:lang w:val="da-DK"/>
        </w:rPr>
        <w:t>Projekt</w:t>
      </w:r>
      <w:r w:rsidR="00F1391A" w:rsidRPr="007E548F">
        <w:rPr>
          <w:b/>
          <w:lang w:val="da-DK"/>
        </w:rPr>
        <w:t>afgrænsning</w:t>
      </w:r>
    </w:p>
    <w:p w14:paraId="314D6D8D" w14:textId="2D36B4AC" w:rsidR="00652723" w:rsidRDefault="00652723" w:rsidP="0013617F">
      <w:pPr>
        <w:rPr>
          <w:szCs w:val="20"/>
          <w:lang w:val="da-DK"/>
        </w:rPr>
      </w:pPr>
      <w:r>
        <w:rPr>
          <w:szCs w:val="20"/>
          <w:lang w:val="da-DK"/>
        </w:rPr>
        <w:t>For at projektet opnår bedst mulige resultater er formålet med dette afsnit at afgrænse projektet.</w:t>
      </w:r>
      <w:r w:rsidR="009D4BD8">
        <w:rPr>
          <w:szCs w:val="20"/>
          <w:lang w:val="da-DK"/>
        </w:rPr>
        <w:t xml:space="preserve"> P</w:t>
      </w:r>
      <w:r>
        <w:rPr>
          <w:szCs w:val="20"/>
          <w:lang w:val="da-DK"/>
        </w:rPr>
        <w:t xml:space="preserve">rojektet </w:t>
      </w:r>
      <w:r w:rsidR="00025A54">
        <w:rPr>
          <w:szCs w:val="20"/>
          <w:lang w:val="da-DK"/>
        </w:rPr>
        <w:t xml:space="preserve">vil </w:t>
      </w:r>
      <w:r>
        <w:rPr>
          <w:szCs w:val="20"/>
          <w:lang w:val="da-DK"/>
        </w:rPr>
        <w:t>være delt op i to faser</w:t>
      </w:r>
      <w:r w:rsidR="009D4BD8">
        <w:rPr>
          <w:szCs w:val="20"/>
          <w:lang w:val="da-DK"/>
        </w:rPr>
        <w:t>, hvoraf den</w:t>
      </w:r>
      <w:r w:rsidR="00025A54">
        <w:rPr>
          <w:szCs w:val="20"/>
          <w:lang w:val="da-DK"/>
        </w:rPr>
        <w:t xml:space="preserve"> første</w:t>
      </w:r>
      <w:r w:rsidR="009D4BD8">
        <w:rPr>
          <w:szCs w:val="20"/>
          <w:lang w:val="da-DK"/>
        </w:rPr>
        <w:t xml:space="preserve"> fokuserer på kortlægning af fleksibilitetsmuligheder og konceptualisering af konkrete muligheder</w:t>
      </w:r>
      <w:r w:rsidR="009A4CBB">
        <w:rPr>
          <w:szCs w:val="20"/>
          <w:lang w:val="da-DK"/>
        </w:rPr>
        <w:t>, herunder kan der evt</w:t>
      </w:r>
      <w:r w:rsidR="003F260C">
        <w:rPr>
          <w:szCs w:val="20"/>
          <w:lang w:val="da-DK"/>
        </w:rPr>
        <w:t>.</w:t>
      </w:r>
      <w:r w:rsidR="009A4CBB">
        <w:rPr>
          <w:szCs w:val="20"/>
          <w:lang w:val="da-DK"/>
        </w:rPr>
        <w:t xml:space="preserve"> anvendes data til simulering fra de elementer vi allerede har test på (fx </w:t>
      </w:r>
      <w:proofErr w:type="spellStart"/>
      <w:r w:rsidR="009A4CBB">
        <w:rPr>
          <w:szCs w:val="20"/>
          <w:lang w:val="da-DK"/>
        </w:rPr>
        <w:t>demand</w:t>
      </w:r>
      <w:proofErr w:type="spellEnd"/>
      <w:r w:rsidR="009A4CBB">
        <w:rPr>
          <w:szCs w:val="20"/>
          <w:lang w:val="da-DK"/>
        </w:rPr>
        <w:t xml:space="preserve"> </w:t>
      </w:r>
      <w:proofErr w:type="spellStart"/>
      <w:r w:rsidR="009A4CBB">
        <w:rPr>
          <w:szCs w:val="20"/>
          <w:lang w:val="da-DK"/>
        </w:rPr>
        <w:t>response</w:t>
      </w:r>
      <w:proofErr w:type="spellEnd"/>
      <w:r w:rsidR="009A4CBB">
        <w:rPr>
          <w:szCs w:val="20"/>
          <w:lang w:val="da-DK"/>
        </w:rPr>
        <w:t xml:space="preserve"> og batterier) hvis nødvendigt.</w:t>
      </w:r>
      <w:r w:rsidR="009D4BD8">
        <w:rPr>
          <w:szCs w:val="20"/>
          <w:lang w:val="da-DK"/>
        </w:rPr>
        <w:t xml:space="preserve"> </w:t>
      </w:r>
      <w:r w:rsidR="00025A54">
        <w:rPr>
          <w:szCs w:val="20"/>
          <w:lang w:val="da-DK"/>
        </w:rPr>
        <w:t>F</w:t>
      </w:r>
      <w:r w:rsidR="009D4BD8">
        <w:rPr>
          <w:szCs w:val="20"/>
          <w:lang w:val="da-DK"/>
        </w:rPr>
        <w:t>ase 2</w:t>
      </w:r>
      <w:r w:rsidR="00025A54">
        <w:rPr>
          <w:szCs w:val="20"/>
          <w:lang w:val="da-DK"/>
        </w:rPr>
        <w:t xml:space="preserve"> </w:t>
      </w:r>
      <w:r w:rsidR="009D4BD8">
        <w:rPr>
          <w:szCs w:val="20"/>
          <w:lang w:val="da-DK"/>
        </w:rPr>
        <w:t>fokusere</w:t>
      </w:r>
      <w:r w:rsidR="00025A54">
        <w:rPr>
          <w:szCs w:val="20"/>
          <w:lang w:val="da-DK"/>
        </w:rPr>
        <w:t>r</w:t>
      </w:r>
      <w:r w:rsidR="009D4BD8">
        <w:rPr>
          <w:szCs w:val="20"/>
          <w:lang w:val="da-DK"/>
        </w:rPr>
        <w:t xml:space="preserve"> på test og demonstration </w:t>
      </w:r>
      <w:r w:rsidR="009A4CBB">
        <w:rPr>
          <w:szCs w:val="20"/>
          <w:lang w:val="da-DK"/>
        </w:rPr>
        <w:t>af konkrete muligheder</w:t>
      </w:r>
      <w:r w:rsidR="009D4BD8">
        <w:rPr>
          <w:szCs w:val="20"/>
          <w:lang w:val="da-DK"/>
        </w:rPr>
        <w:t xml:space="preserve"> identificeret i fase 1.  </w:t>
      </w:r>
      <w:r w:rsidR="004C0830">
        <w:rPr>
          <w:szCs w:val="20"/>
          <w:lang w:val="da-DK"/>
        </w:rPr>
        <w:t>Figur 3 er illustrativ ift. fase-inddeling og relationen til arbejdspakkerne skal ses som sammenspil mellem bilag 2 samt tabel 1 længere nede.</w:t>
      </w:r>
    </w:p>
    <w:p w14:paraId="2C064F82" w14:textId="77777777" w:rsidR="009A4CBB" w:rsidRDefault="009A4CBB" w:rsidP="0013617F">
      <w:pPr>
        <w:rPr>
          <w:szCs w:val="20"/>
          <w:lang w:val="da-DK"/>
        </w:rPr>
      </w:pPr>
    </w:p>
    <w:p w14:paraId="02707831" w14:textId="77777777" w:rsidR="00652723" w:rsidRDefault="00652723" w:rsidP="0013617F">
      <w:pPr>
        <w:rPr>
          <w:szCs w:val="20"/>
          <w:lang w:val="da-DK"/>
        </w:rPr>
      </w:pPr>
    </w:p>
    <w:p w14:paraId="2FBFAB98" w14:textId="5BDAF55E" w:rsidR="0013617F" w:rsidRDefault="000509E5" w:rsidP="0013617F">
      <w:pPr>
        <w:rPr>
          <w:szCs w:val="20"/>
          <w:lang w:val="da-DK"/>
        </w:rPr>
      </w:pPr>
      <w:r>
        <w:rPr>
          <w:noProof/>
        </w:rPr>
        <w:drawing>
          <wp:inline distT="0" distB="0" distL="0" distR="0" wp14:anchorId="7A03F03D" wp14:editId="007486D7">
            <wp:extent cx="6116320" cy="2250440"/>
            <wp:effectExtent l="0" t="0" r="0" b="0"/>
            <wp:docPr id="17" name="Billede 17"/>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250440"/>
                    </a:xfrm>
                    <a:prstGeom prst="rect">
                      <a:avLst/>
                    </a:prstGeom>
                    <a:noFill/>
                  </pic:spPr>
                </pic:pic>
              </a:graphicData>
            </a:graphic>
          </wp:inline>
        </w:drawing>
      </w:r>
    </w:p>
    <w:p w14:paraId="54582B7C" w14:textId="77777777" w:rsidR="00FE1C64" w:rsidRDefault="00FE1C64" w:rsidP="0013617F">
      <w:pPr>
        <w:rPr>
          <w:szCs w:val="20"/>
          <w:lang w:val="da-DK"/>
        </w:rPr>
      </w:pPr>
    </w:p>
    <w:p w14:paraId="558922CA" w14:textId="5F4A8886" w:rsidR="009D4BD8" w:rsidRPr="00B221C3" w:rsidRDefault="009D4BD8" w:rsidP="004A1E22">
      <w:pPr>
        <w:jc w:val="center"/>
        <w:rPr>
          <w:b/>
          <w:i/>
          <w:iCs/>
          <w:szCs w:val="20"/>
          <w:lang w:val="da-DK"/>
        </w:rPr>
      </w:pPr>
      <w:r w:rsidRPr="00B221C3">
        <w:rPr>
          <w:b/>
          <w:i/>
          <w:iCs/>
          <w:szCs w:val="20"/>
          <w:lang w:val="da-DK"/>
        </w:rPr>
        <w:t xml:space="preserve">Figur </w:t>
      </w:r>
      <w:r w:rsidR="00917A58">
        <w:rPr>
          <w:b/>
          <w:i/>
          <w:iCs/>
          <w:szCs w:val="20"/>
          <w:lang w:val="da-DK"/>
        </w:rPr>
        <w:t>3:</w:t>
      </w:r>
      <w:r w:rsidRPr="00B221C3">
        <w:rPr>
          <w:b/>
          <w:i/>
          <w:iCs/>
          <w:szCs w:val="20"/>
          <w:lang w:val="da-DK"/>
        </w:rPr>
        <w:t xml:space="preserve"> </w:t>
      </w:r>
      <w:r w:rsidR="003F260C">
        <w:rPr>
          <w:b/>
          <w:i/>
          <w:iCs/>
          <w:szCs w:val="20"/>
          <w:lang w:val="da-DK"/>
        </w:rPr>
        <w:t>FIRE</w:t>
      </w:r>
      <w:r w:rsidR="00025A54">
        <w:rPr>
          <w:b/>
          <w:i/>
          <w:iCs/>
          <w:szCs w:val="20"/>
          <w:lang w:val="da-DK"/>
        </w:rPr>
        <w:t xml:space="preserve"> projektet opdel i Fase 1 og Fase 2 </w:t>
      </w:r>
      <w:r w:rsidRPr="00B221C3">
        <w:rPr>
          <w:b/>
          <w:i/>
          <w:iCs/>
          <w:szCs w:val="20"/>
          <w:lang w:val="da-DK"/>
        </w:rPr>
        <w:t>med tilhørende arbejdspakker. Faserne og arbejdspakkerne er nærmere beskrevet nedenfor.</w:t>
      </w:r>
    </w:p>
    <w:p w14:paraId="09088B0F" w14:textId="77777777" w:rsidR="0013617F" w:rsidRPr="00203D03" w:rsidRDefault="0013617F" w:rsidP="0013617F">
      <w:pPr>
        <w:rPr>
          <w:szCs w:val="20"/>
          <w:lang w:val="da-DK"/>
        </w:rPr>
      </w:pPr>
    </w:p>
    <w:p w14:paraId="27CB729A" w14:textId="77777777" w:rsidR="00777E7C" w:rsidRPr="00416207" w:rsidRDefault="00777E7C" w:rsidP="0013617F">
      <w:pPr>
        <w:rPr>
          <w:b/>
          <w:i/>
          <w:lang w:val="da-DK"/>
        </w:rPr>
      </w:pPr>
      <w:r w:rsidRPr="00416207">
        <w:rPr>
          <w:b/>
          <w:i/>
          <w:lang w:val="da-DK"/>
        </w:rPr>
        <w:t xml:space="preserve">Fase I </w:t>
      </w:r>
    </w:p>
    <w:p w14:paraId="42F8419B" w14:textId="77777777" w:rsidR="00777E7C" w:rsidRPr="00416207" w:rsidRDefault="00777E7C" w:rsidP="00402054">
      <w:pPr>
        <w:rPr>
          <w:i/>
          <w:lang w:val="da-DK"/>
        </w:rPr>
      </w:pPr>
      <w:r w:rsidRPr="00416207">
        <w:rPr>
          <w:i/>
          <w:lang w:val="da-DK"/>
        </w:rPr>
        <w:t>Formål</w:t>
      </w:r>
      <w:r w:rsidR="00402054" w:rsidRPr="00416207">
        <w:rPr>
          <w:i/>
          <w:lang w:val="da-DK"/>
        </w:rPr>
        <w:t>:</w:t>
      </w:r>
    </w:p>
    <w:p w14:paraId="48F9B1F9" w14:textId="77777777" w:rsidR="00402054" w:rsidRDefault="00402054" w:rsidP="00402054">
      <w:pPr>
        <w:rPr>
          <w:lang w:val="da-DK"/>
        </w:rPr>
      </w:pPr>
      <w:r>
        <w:rPr>
          <w:lang w:val="da-DK"/>
        </w:rPr>
        <w:t>Det overordnede formål med fase 1 er:</w:t>
      </w:r>
    </w:p>
    <w:p w14:paraId="2E2D6F0E" w14:textId="10955F2F" w:rsidR="00402054" w:rsidRDefault="00402054" w:rsidP="00402054">
      <w:pPr>
        <w:pStyle w:val="ListParagraph"/>
        <w:numPr>
          <w:ilvl w:val="0"/>
          <w:numId w:val="6"/>
        </w:numPr>
        <w:rPr>
          <w:lang w:val="da-DK"/>
        </w:rPr>
      </w:pPr>
      <w:r>
        <w:rPr>
          <w:lang w:val="da-DK"/>
        </w:rPr>
        <w:lastRenderedPageBreak/>
        <w:t xml:space="preserve">At </w:t>
      </w:r>
      <w:r w:rsidR="00025A54">
        <w:rPr>
          <w:lang w:val="da-DK"/>
        </w:rPr>
        <w:t xml:space="preserve">skabe </w:t>
      </w:r>
      <w:r>
        <w:rPr>
          <w:lang w:val="da-DK"/>
        </w:rPr>
        <w:t xml:space="preserve">overblik </w:t>
      </w:r>
      <w:r w:rsidR="00025A54">
        <w:rPr>
          <w:lang w:val="da-DK"/>
        </w:rPr>
        <w:t>over og detaljeret forståelse af</w:t>
      </w:r>
      <w:r>
        <w:rPr>
          <w:lang w:val="da-DK"/>
        </w:rPr>
        <w:t xml:space="preserve"> fleksibilitetsmuligheder i Danmark og den potentielle indflydelse disse vil have på systemet.</w:t>
      </w:r>
    </w:p>
    <w:p w14:paraId="200A3E82" w14:textId="6A9CDFA6" w:rsidR="00402054" w:rsidRDefault="00402054" w:rsidP="00402054">
      <w:pPr>
        <w:pStyle w:val="ListParagraph"/>
        <w:numPr>
          <w:ilvl w:val="0"/>
          <w:numId w:val="6"/>
        </w:numPr>
        <w:rPr>
          <w:lang w:val="da-DK"/>
        </w:rPr>
      </w:pPr>
      <w:r>
        <w:rPr>
          <w:lang w:val="da-DK"/>
        </w:rPr>
        <w:t xml:space="preserve">At danne et overblik over mulige koncepter indenfor </w:t>
      </w:r>
      <w:r w:rsidR="00E06803">
        <w:rPr>
          <w:lang w:val="da-DK"/>
        </w:rPr>
        <w:t xml:space="preserve">udnyttelse og </w:t>
      </w:r>
      <w:proofErr w:type="spellStart"/>
      <w:r w:rsidR="00E06803">
        <w:rPr>
          <w:lang w:val="da-DK"/>
        </w:rPr>
        <w:t>markedgørelse</w:t>
      </w:r>
      <w:proofErr w:type="spellEnd"/>
      <w:r w:rsidR="00E06803">
        <w:rPr>
          <w:lang w:val="da-DK"/>
        </w:rPr>
        <w:t xml:space="preserve"> af fleksibilitetsmuligheder</w:t>
      </w:r>
      <w:r w:rsidR="00E06803" w:rsidDel="00E06803">
        <w:rPr>
          <w:lang w:val="da-DK"/>
        </w:rPr>
        <w:t xml:space="preserve"> </w:t>
      </w:r>
    </w:p>
    <w:p w14:paraId="06F50504" w14:textId="7DBD0639" w:rsidR="004C0830" w:rsidRDefault="004C0830" w:rsidP="00402054">
      <w:pPr>
        <w:pStyle w:val="ListParagraph"/>
        <w:numPr>
          <w:ilvl w:val="0"/>
          <w:numId w:val="6"/>
        </w:numPr>
        <w:rPr>
          <w:lang w:val="da-DK"/>
        </w:rPr>
      </w:pPr>
      <w:r>
        <w:rPr>
          <w:lang w:val="da-DK"/>
        </w:rPr>
        <w:t xml:space="preserve">At skabe et test-miljø for afprøvning af </w:t>
      </w:r>
      <w:r w:rsidR="00025A54">
        <w:rPr>
          <w:lang w:val="da-DK"/>
        </w:rPr>
        <w:t xml:space="preserve">mulige </w:t>
      </w:r>
      <w:r>
        <w:rPr>
          <w:lang w:val="da-DK"/>
        </w:rPr>
        <w:t xml:space="preserve">forretningskoncepter til </w:t>
      </w:r>
      <w:proofErr w:type="spellStart"/>
      <w:r>
        <w:rPr>
          <w:lang w:val="da-DK"/>
        </w:rPr>
        <w:t>markedgørelsen</w:t>
      </w:r>
      <w:proofErr w:type="spellEnd"/>
      <w:r>
        <w:rPr>
          <w:lang w:val="da-DK"/>
        </w:rPr>
        <w:t xml:space="preserve"> af handlen med fleksibilitet fra VE.</w:t>
      </w:r>
    </w:p>
    <w:p w14:paraId="05AC6C74" w14:textId="659E6454" w:rsidR="004C0830" w:rsidRDefault="004C0830" w:rsidP="00402054">
      <w:pPr>
        <w:pStyle w:val="ListParagraph"/>
        <w:numPr>
          <w:ilvl w:val="0"/>
          <w:numId w:val="6"/>
        </w:numPr>
        <w:rPr>
          <w:lang w:val="da-DK"/>
        </w:rPr>
      </w:pPr>
      <w:r>
        <w:rPr>
          <w:lang w:val="da-DK"/>
        </w:rPr>
        <w:t>At afdække barrierer for implementeringen af forretningskoncepterne.</w:t>
      </w:r>
    </w:p>
    <w:p w14:paraId="440CD393" w14:textId="6B52A0EA" w:rsidR="00402054" w:rsidRDefault="00402054" w:rsidP="00402054">
      <w:pPr>
        <w:pStyle w:val="ListParagraph"/>
        <w:numPr>
          <w:ilvl w:val="0"/>
          <w:numId w:val="6"/>
        </w:numPr>
        <w:rPr>
          <w:lang w:val="da-DK"/>
        </w:rPr>
      </w:pPr>
      <w:r>
        <w:rPr>
          <w:lang w:val="da-DK"/>
        </w:rPr>
        <w:t xml:space="preserve">At pilot-teste en algoritme version 1 </w:t>
      </w:r>
      <w:r w:rsidR="004C0830">
        <w:rPr>
          <w:lang w:val="da-DK"/>
        </w:rPr>
        <w:t>i markedet.</w:t>
      </w:r>
    </w:p>
    <w:p w14:paraId="3B1D79C8" w14:textId="77777777" w:rsidR="00402054" w:rsidRDefault="00402054" w:rsidP="00402054">
      <w:pPr>
        <w:rPr>
          <w:lang w:val="da-DK"/>
        </w:rPr>
      </w:pPr>
    </w:p>
    <w:p w14:paraId="0ACC2D77" w14:textId="77777777" w:rsidR="00402054" w:rsidRDefault="00402054" w:rsidP="00402054">
      <w:pPr>
        <w:rPr>
          <w:lang w:val="da-DK"/>
        </w:rPr>
      </w:pPr>
    </w:p>
    <w:p w14:paraId="55F8D87D" w14:textId="55745B12" w:rsidR="00777E7C" w:rsidRDefault="00FE1C64" w:rsidP="00402054">
      <w:pPr>
        <w:rPr>
          <w:lang w:val="da-DK"/>
        </w:rPr>
      </w:pPr>
      <w:r w:rsidRPr="00402054">
        <w:rPr>
          <w:b/>
          <w:lang w:val="da-DK"/>
        </w:rPr>
        <w:t>Arbejdspakker</w:t>
      </w:r>
      <w:r w:rsidR="00426271">
        <w:rPr>
          <w:b/>
          <w:lang w:val="da-DK"/>
        </w:rPr>
        <w:t xml:space="preserve"> og</w:t>
      </w:r>
      <w:r w:rsidRPr="00402054">
        <w:rPr>
          <w:b/>
          <w:lang w:val="da-DK"/>
        </w:rPr>
        <w:t xml:space="preserve"> </w:t>
      </w:r>
      <w:commentRangeStart w:id="5"/>
      <w:r w:rsidRPr="00402054">
        <w:rPr>
          <w:b/>
          <w:lang w:val="da-DK"/>
        </w:rPr>
        <w:t>a</w:t>
      </w:r>
      <w:r w:rsidR="00777E7C" w:rsidRPr="00402054">
        <w:rPr>
          <w:b/>
          <w:lang w:val="da-DK"/>
        </w:rPr>
        <w:t>ktiviteter</w:t>
      </w:r>
      <w:commentRangeEnd w:id="5"/>
      <w:r w:rsidR="008947A7">
        <w:rPr>
          <w:rStyle w:val="CommentReference"/>
        </w:rPr>
        <w:commentReference w:id="5"/>
      </w:r>
      <w:r w:rsidR="00402054">
        <w:rPr>
          <w:lang w:val="da-DK"/>
        </w:rPr>
        <w:t>:</w:t>
      </w:r>
      <w:r w:rsidR="000509E5">
        <w:rPr>
          <w:lang w:val="da-DK"/>
        </w:rPr>
        <w:t xml:space="preserve"> Her henvises til bilag 2 </w:t>
      </w:r>
      <w:proofErr w:type="spellStart"/>
      <w:r w:rsidR="000509E5">
        <w:rPr>
          <w:lang w:val="da-DK"/>
        </w:rPr>
        <w:t>Gannt</w:t>
      </w:r>
      <w:proofErr w:type="spellEnd"/>
      <w:r w:rsidR="000509E5">
        <w:rPr>
          <w:lang w:val="da-DK"/>
        </w:rPr>
        <w:t xml:space="preserve"> diagram.</w:t>
      </w:r>
    </w:p>
    <w:tbl>
      <w:tblPr>
        <w:tblW w:w="9422" w:type="dxa"/>
        <w:tblCellMar>
          <w:left w:w="70" w:type="dxa"/>
          <w:right w:w="70" w:type="dxa"/>
        </w:tblCellMar>
        <w:tblLook w:val="04A0" w:firstRow="1" w:lastRow="0" w:firstColumn="1" w:lastColumn="0" w:noHBand="0" w:noVBand="1"/>
      </w:tblPr>
      <w:tblGrid>
        <w:gridCol w:w="936"/>
        <w:gridCol w:w="1341"/>
        <w:gridCol w:w="1191"/>
        <w:gridCol w:w="921"/>
        <w:gridCol w:w="5033"/>
      </w:tblGrid>
      <w:tr w:rsidR="004C0830" w:rsidRPr="002C5650" w14:paraId="4F69B014" w14:textId="77777777" w:rsidTr="00A96AF8">
        <w:trPr>
          <w:trHeight w:val="357"/>
        </w:trPr>
        <w:tc>
          <w:tcPr>
            <w:tcW w:w="936"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6961E55" w14:textId="225D6B4A" w:rsidR="004C0830" w:rsidRPr="002C5650" w:rsidRDefault="004C0830" w:rsidP="004C0830">
            <w:pPr>
              <w:jc w:val="center"/>
              <w:rPr>
                <w:rFonts w:eastAsia="Times New Roman" w:cs="Arial"/>
                <w:b/>
                <w:bCs/>
                <w:color w:val="000000"/>
                <w:sz w:val="18"/>
                <w:szCs w:val="22"/>
                <w:lang w:val="da-DK" w:eastAsia="da-DK"/>
              </w:rPr>
            </w:pPr>
            <w:proofErr w:type="spellStart"/>
            <w:r w:rsidRPr="002C5650">
              <w:rPr>
                <w:rFonts w:eastAsia="Times New Roman" w:cs="Arial"/>
                <w:b/>
                <w:bCs/>
                <w:color w:val="000000"/>
                <w:sz w:val="18"/>
                <w:szCs w:val="22"/>
                <w:lang w:val="da-DK" w:eastAsia="da-DK"/>
              </w:rPr>
              <w:t>Arbejds</w:t>
            </w:r>
            <w:proofErr w:type="spellEnd"/>
            <w:r>
              <w:rPr>
                <w:rFonts w:eastAsia="Times New Roman" w:cs="Arial"/>
                <w:b/>
                <w:bCs/>
                <w:color w:val="000000"/>
                <w:sz w:val="18"/>
                <w:szCs w:val="22"/>
                <w:lang w:val="da-DK" w:eastAsia="da-DK"/>
              </w:rPr>
              <w:t>-</w:t>
            </w:r>
            <w:r w:rsidRPr="002C5650">
              <w:rPr>
                <w:rFonts w:eastAsia="Times New Roman" w:cs="Arial"/>
                <w:b/>
                <w:bCs/>
                <w:color w:val="000000"/>
                <w:sz w:val="18"/>
                <w:szCs w:val="22"/>
                <w:lang w:val="da-DK" w:eastAsia="da-DK"/>
              </w:rPr>
              <w:t>pakke</w:t>
            </w:r>
            <w:r>
              <w:rPr>
                <w:rFonts w:eastAsia="Times New Roman" w:cs="Arial"/>
                <w:b/>
                <w:bCs/>
                <w:color w:val="000000"/>
                <w:sz w:val="18"/>
                <w:szCs w:val="22"/>
                <w:lang w:val="da-DK" w:eastAsia="da-DK"/>
              </w:rPr>
              <w:t xml:space="preserve"> (WP)</w:t>
            </w:r>
          </w:p>
        </w:tc>
        <w:tc>
          <w:tcPr>
            <w:tcW w:w="1341" w:type="dxa"/>
            <w:tcBorders>
              <w:top w:val="single" w:sz="4" w:space="0" w:color="auto"/>
              <w:left w:val="nil"/>
              <w:bottom w:val="single" w:sz="4" w:space="0" w:color="auto"/>
              <w:right w:val="single" w:sz="4" w:space="0" w:color="auto"/>
            </w:tcBorders>
            <w:shd w:val="clear" w:color="auto" w:fill="auto"/>
            <w:noWrap/>
            <w:vAlign w:val="center"/>
            <w:hideMark/>
          </w:tcPr>
          <w:p w14:paraId="08168470" w14:textId="77777777" w:rsidR="004C0830" w:rsidRPr="002C5650" w:rsidRDefault="004C0830" w:rsidP="00E9789F">
            <w:pPr>
              <w:rPr>
                <w:rFonts w:eastAsia="Times New Roman" w:cs="Arial"/>
                <w:b/>
                <w:bCs/>
                <w:color w:val="000000"/>
                <w:sz w:val="18"/>
                <w:szCs w:val="22"/>
                <w:lang w:val="da-DK" w:eastAsia="da-DK"/>
              </w:rPr>
            </w:pPr>
            <w:r w:rsidRPr="002C5650">
              <w:rPr>
                <w:rFonts w:eastAsia="Times New Roman" w:cs="Arial"/>
                <w:b/>
                <w:bCs/>
                <w:color w:val="000000"/>
                <w:sz w:val="18"/>
                <w:szCs w:val="22"/>
                <w:lang w:val="da-DK" w:eastAsia="da-DK"/>
              </w:rPr>
              <w:t>Overskrift</w:t>
            </w:r>
          </w:p>
        </w:tc>
        <w:tc>
          <w:tcPr>
            <w:tcW w:w="1191" w:type="dxa"/>
            <w:tcBorders>
              <w:top w:val="single" w:sz="4" w:space="0" w:color="auto"/>
              <w:left w:val="nil"/>
              <w:bottom w:val="single" w:sz="4" w:space="0" w:color="auto"/>
              <w:right w:val="single" w:sz="4" w:space="0" w:color="auto"/>
            </w:tcBorders>
            <w:shd w:val="clear" w:color="000000" w:fill="E7E6E6"/>
            <w:noWrap/>
            <w:vAlign w:val="center"/>
            <w:hideMark/>
          </w:tcPr>
          <w:p w14:paraId="62E38331" w14:textId="77777777" w:rsidR="004C0830" w:rsidRPr="002C5650" w:rsidRDefault="004C0830" w:rsidP="00E9789F">
            <w:pPr>
              <w:rPr>
                <w:rFonts w:eastAsia="Times New Roman" w:cs="Arial"/>
                <w:b/>
                <w:bCs/>
                <w:color w:val="000000"/>
                <w:sz w:val="18"/>
                <w:szCs w:val="22"/>
                <w:lang w:val="da-DK" w:eastAsia="da-DK"/>
              </w:rPr>
            </w:pPr>
            <w:r w:rsidRPr="005E7D8D">
              <w:rPr>
                <w:rFonts w:eastAsia="Times New Roman" w:cs="Arial"/>
                <w:b/>
                <w:bCs/>
                <w:color w:val="000000"/>
                <w:sz w:val="18"/>
                <w:szCs w:val="22"/>
                <w:lang w:val="da-DK" w:eastAsia="da-DK"/>
              </w:rPr>
              <w:t>Ejer</w:t>
            </w:r>
          </w:p>
        </w:tc>
        <w:tc>
          <w:tcPr>
            <w:tcW w:w="921" w:type="dxa"/>
            <w:tcBorders>
              <w:top w:val="single" w:sz="4" w:space="0" w:color="auto"/>
              <w:left w:val="nil"/>
              <w:bottom w:val="single" w:sz="4" w:space="0" w:color="auto"/>
              <w:right w:val="single" w:sz="4" w:space="0" w:color="auto"/>
            </w:tcBorders>
            <w:vAlign w:val="center"/>
          </w:tcPr>
          <w:p w14:paraId="3A72B5CC" w14:textId="61EFA0D5" w:rsidR="004C0830" w:rsidRPr="002C5650" w:rsidRDefault="004C0830" w:rsidP="00426271">
            <w:pPr>
              <w:rPr>
                <w:rFonts w:eastAsia="Times New Roman" w:cs="Arial"/>
                <w:b/>
                <w:bCs/>
                <w:color w:val="000000"/>
                <w:sz w:val="18"/>
                <w:szCs w:val="22"/>
                <w:lang w:val="da-DK" w:eastAsia="da-DK"/>
              </w:rPr>
            </w:pPr>
            <w:r>
              <w:rPr>
                <w:rFonts w:eastAsia="Times New Roman" w:cs="Arial"/>
                <w:b/>
                <w:bCs/>
                <w:color w:val="000000"/>
                <w:sz w:val="18"/>
                <w:szCs w:val="22"/>
                <w:lang w:val="da-DK" w:eastAsia="da-DK"/>
              </w:rPr>
              <w:t>Input givere</w:t>
            </w:r>
          </w:p>
        </w:tc>
        <w:tc>
          <w:tcPr>
            <w:tcW w:w="5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CEC15" w14:textId="690A77C2" w:rsidR="004C0830" w:rsidRPr="002C5650" w:rsidRDefault="004C0830" w:rsidP="00E9789F">
            <w:pPr>
              <w:rPr>
                <w:rFonts w:eastAsia="Times New Roman" w:cs="Arial"/>
                <w:b/>
                <w:bCs/>
                <w:color w:val="000000"/>
                <w:sz w:val="18"/>
                <w:szCs w:val="22"/>
                <w:lang w:val="da-DK" w:eastAsia="da-DK"/>
              </w:rPr>
            </w:pPr>
            <w:r w:rsidRPr="002C5650">
              <w:rPr>
                <w:rFonts w:eastAsia="Times New Roman" w:cs="Arial"/>
                <w:b/>
                <w:bCs/>
                <w:color w:val="000000"/>
                <w:sz w:val="18"/>
                <w:szCs w:val="22"/>
                <w:lang w:val="da-DK" w:eastAsia="da-DK"/>
              </w:rPr>
              <w:t>Aktiviteter/beskrivelse</w:t>
            </w:r>
          </w:p>
        </w:tc>
      </w:tr>
      <w:tr w:rsidR="004C0830" w:rsidRPr="002C5650" w14:paraId="2FD62D47" w14:textId="77777777" w:rsidTr="00A96AF8">
        <w:trPr>
          <w:trHeight w:val="357"/>
        </w:trPr>
        <w:tc>
          <w:tcPr>
            <w:tcW w:w="936" w:type="dxa"/>
            <w:tcBorders>
              <w:top w:val="nil"/>
              <w:left w:val="single" w:sz="4" w:space="0" w:color="auto"/>
              <w:bottom w:val="single" w:sz="4" w:space="0" w:color="auto"/>
              <w:right w:val="single" w:sz="4" w:space="0" w:color="auto"/>
            </w:tcBorders>
            <w:shd w:val="clear" w:color="000000" w:fill="E7E6E6"/>
            <w:noWrap/>
            <w:vAlign w:val="center"/>
            <w:hideMark/>
          </w:tcPr>
          <w:p w14:paraId="2494CFED" w14:textId="77777777" w:rsidR="004C0830" w:rsidRPr="002C5650" w:rsidRDefault="004C0830" w:rsidP="004C0830">
            <w:pPr>
              <w:jc w:val="center"/>
              <w:rPr>
                <w:rFonts w:eastAsia="Times New Roman" w:cs="Arial"/>
                <w:color w:val="000000"/>
                <w:sz w:val="18"/>
                <w:szCs w:val="22"/>
                <w:lang w:val="da-DK" w:eastAsia="da-DK"/>
              </w:rPr>
            </w:pPr>
            <w:r w:rsidRPr="002C5650">
              <w:rPr>
                <w:rFonts w:eastAsia="Times New Roman" w:cs="Arial"/>
                <w:color w:val="000000"/>
                <w:sz w:val="18"/>
                <w:szCs w:val="22"/>
                <w:lang w:val="da-DK" w:eastAsia="da-DK"/>
              </w:rPr>
              <w:t>1</w:t>
            </w:r>
          </w:p>
        </w:tc>
        <w:tc>
          <w:tcPr>
            <w:tcW w:w="1341" w:type="dxa"/>
            <w:tcBorders>
              <w:top w:val="nil"/>
              <w:left w:val="nil"/>
              <w:bottom w:val="single" w:sz="4" w:space="0" w:color="auto"/>
              <w:right w:val="single" w:sz="4" w:space="0" w:color="auto"/>
            </w:tcBorders>
            <w:shd w:val="clear" w:color="auto" w:fill="auto"/>
            <w:noWrap/>
            <w:vAlign w:val="center"/>
            <w:hideMark/>
          </w:tcPr>
          <w:p w14:paraId="7BF976B5" w14:textId="77777777" w:rsidR="004C0830" w:rsidRPr="002C5650" w:rsidRDefault="004C0830" w:rsidP="00E9789F">
            <w:pPr>
              <w:rPr>
                <w:rFonts w:eastAsia="Times New Roman" w:cs="Arial"/>
                <w:color w:val="000000"/>
                <w:sz w:val="18"/>
                <w:szCs w:val="22"/>
                <w:lang w:val="da-DK" w:eastAsia="da-DK"/>
              </w:rPr>
            </w:pPr>
            <w:r w:rsidRPr="005E7D8D">
              <w:rPr>
                <w:rFonts w:eastAsia="Times New Roman" w:cs="Arial"/>
                <w:color w:val="000000"/>
                <w:sz w:val="18"/>
                <w:szCs w:val="22"/>
                <w:lang w:val="da-DK" w:eastAsia="da-DK"/>
              </w:rPr>
              <w:t>Projektledelse og administration</w:t>
            </w:r>
          </w:p>
        </w:tc>
        <w:tc>
          <w:tcPr>
            <w:tcW w:w="1191" w:type="dxa"/>
            <w:tcBorders>
              <w:top w:val="nil"/>
              <w:left w:val="nil"/>
              <w:bottom w:val="single" w:sz="4" w:space="0" w:color="auto"/>
              <w:right w:val="single" w:sz="4" w:space="0" w:color="auto"/>
            </w:tcBorders>
            <w:shd w:val="clear" w:color="000000" w:fill="E7E6E6"/>
            <w:noWrap/>
            <w:vAlign w:val="center"/>
            <w:hideMark/>
          </w:tcPr>
          <w:p w14:paraId="2C4C0620" w14:textId="77777777" w:rsidR="004C0830" w:rsidRPr="002C5650" w:rsidRDefault="004C0830" w:rsidP="00E9789F">
            <w:pPr>
              <w:rPr>
                <w:rFonts w:eastAsia="Times New Roman" w:cs="Arial"/>
                <w:color w:val="000000"/>
                <w:sz w:val="18"/>
                <w:szCs w:val="22"/>
                <w:lang w:val="da-DK" w:eastAsia="da-DK"/>
              </w:rPr>
            </w:pPr>
            <w:r w:rsidRPr="005E7D8D">
              <w:rPr>
                <w:rFonts w:eastAsia="Times New Roman" w:cs="Arial"/>
                <w:color w:val="000000"/>
                <w:sz w:val="18"/>
                <w:szCs w:val="22"/>
                <w:lang w:val="da-DK" w:eastAsia="da-DK"/>
              </w:rPr>
              <w:t>Energi Innovation Cluster</w:t>
            </w:r>
          </w:p>
        </w:tc>
        <w:tc>
          <w:tcPr>
            <w:tcW w:w="921" w:type="dxa"/>
            <w:tcBorders>
              <w:top w:val="single" w:sz="4" w:space="0" w:color="auto"/>
              <w:left w:val="nil"/>
              <w:bottom w:val="single" w:sz="4" w:space="0" w:color="auto"/>
              <w:right w:val="single" w:sz="4" w:space="0" w:color="auto"/>
            </w:tcBorders>
            <w:vAlign w:val="center"/>
          </w:tcPr>
          <w:p w14:paraId="0C33A4D0" w14:textId="617E2950" w:rsidR="004C0830" w:rsidRPr="004C0830" w:rsidRDefault="004C0830" w:rsidP="004C0830">
            <w:pPr>
              <w:jc w:val="center"/>
              <w:rPr>
                <w:rFonts w:eastAsia="Times New Roman" w:cs="Arial"/>
                <w:color w:val="000000"/>
                <w:sz w:val="18"/>
                <w:szCs w:val="22"/>
                <w:lang w:val="da-DK" w:eastAsia="da-DK"/>
              </w:rPr>
            </w:pPr>
            <w:r w:rsidRPr="004C0830">
              <w:rPr>
                <w:rFonts w:eastAsia="Times New Roman" w:cs="Arial"/>
                <w:color w:val="000000"/>
                <w:sz w:val="18"/>
                <w:szCs w:val="22"/>
                <w:lang w:val="da-DK" w:eastAsia="da-DK"/>
              </w:rPr>
              <w:t>Alle</w:t>
            </w:r>
          </w:p>
        </w:tc>
        <w:tc>
          <w:tcPr>
            <w:tcW w:w="5033" w:type="dxa"/>
            <w:tcBorders>
              <w:top w:val="nil"/>
              <w:left w:val="single" w:sz="4" w:space="0" w:color="auto"/>
              <w:bottom w:val="single" w:sz="4" w:space="0" w:color="auto"/>
              <w:right w:val="single" w:sz="4" w:space="0" w:color="auto"/>
            </w:tcBorders>
            <w:shd w:val="clear" w:color="auto" w:fill="auto"/>
            <w:noWrap/>
            <w:vAlign w:val="center"/>
            <w:hideMark/>
          </w:tcPr>
          <w:p w14:paraId="7B93C393" w14:textId="32BDEE70" w:rsidR="004C0830" w:rsidRPr="004A1E22" w:rsidRDefault="004C0830" w:rsidP="004C0830">
            <w:pPr>
              <w:pStyle w:val="ListParagraph"/>
              <w:numPr>
                <w:ilvl w:val="0"/>
                <w:numId w:val="8"/>
              </w:numPr>
              <w:rPr>
                <w:rFonts w:eastAsia="Times New Roman" w:cs="Arial"/>
                <w:color w:val="000000"/>
                <w:sz w:val="18"/>
                <w:szCs w:val="18"/>
                <w:lang w:val="da-DK" w:eastAsia="da-DK"/>
              </w:rPr>
            </w:pPr>
            <w:proofErr w:type="spellStart"/>
            <w:r w:rsidRPr="004A1E22">
              <w:rPr>
                <w:rFonts w:eastAsia="Times New Roman" w:cs="Arial"/>
                <w:color w:val="000000"/>
                <w:sz w:val="18"/>
                <w:szCs w:val="18"/>
                <w:lang w:val="da-DK" w:eastAsia="da-DK"/>
              </w:rPr>
              <w:t>Projektfacilitering</w:t>
            </w:r>
            <w:proofErr w:type="spellEnd"/>
            <w:r w:rsidRPr="004A1E22">
              <w:rPr>
                <w:rFonts w:eastAsia="Times New Roman" w:cs="Arial"/>
                <w:color w:val="000000"/>
                <w:sz w:val="18"/>
                <w:szCs w:val="18"/>
                <w:lang w:val="da-DK" w:eastAsia="da-DK"/>
              </w:rPr>
              <w:t xml:space="preserve"> herunder mødeindkaldelser, arbejdspakke opfølgninger, konflikthåndtering</w:t>
            </w:r>
          </w:p>
          <w:p w14:paraId="6EC2E951" w14:textId="37F5DCAF" w:rsidR="004C0830" w:rsidRPr="004A1E22" w:rsidRDefault="004C0830" w:rsidP="004C0830">
            <w:pPr>
              <w:pStyle w:val="ListParagraph"/>
              <w:numPr>
                <w:ilvl w:val="0"/>
                <w:numId w:val="8"/>
              </w:numPr>
              <w:rPr>
                <w:rFonts w:eastAsia="Times New Roman" w:cs="Arial"/>
                <w:color w:val="000000"/>
                <w:sz w:val="18"/>
                <w:szCs w:val="18"/>
                <w:lang w:val="da-DK" w:eastAsia="da-DK"/>
              </w:rPr>
            </w:pPr>
            <w:r w:rsidRPr="004A1E22">
              <w:rPr>
                <w:rFonts w:eastAsia="Times New Roman" w:cs="Arial"/>
                <w:color w:val="000000"/>
                <w:sz w:val="18"/>
                <w:szCs w:val="18"/>
                <w:lang w:val="da-DK" w:eastAsia="da-DK"/>
              </w:rPr>
              <w:t xml:space="preserve">Risikoanalyser og </w:t>
            </w:r>
            <w:proofErr w:type="spellStart"/>
            <w:r w:rsidRPr="004A1E22">
              <w:rPr>
                <w:rFonts w:eastAsia="Times New Roman" w:cs="Arial"/>
                <w:color w:val="000000"/>
                <w:sz w:val="18"/>
                <w:szCs w:val="18"/>
                <w:lang w:val="da-DK" w:eastAsia="da-DK"/>
              </w:rPr>
              <w:t>mitigering</w:t>
            </w:r>
            <w:proofErr w:type="spellEnd"/>
          </w:p>
          <w:p w14:paraId="6E1FEA6E" w14:textId="575C3B1C" w:rsidR="004C0830" w:rsidRPr="004A1E22" w:rsidRDefault="004C0830" w:rsidP="004C0830">
            <w:pPr>
              <w:pStyle w:val="ListParagraph"/>
              <w:numPr>
                <w:ilvl w:val="0"/>
                <w:numId w:val="8"/>
              </w:numPr>
              <w:rPr>
                <w:rFonts w:eastAsia="Times New Roman" w:cs="Arial"/>
                <w:color w:val="000000"/>
                <w:sz w:val="18"/>
                <w:szCs w:val="18"/>
                <w:lang w:val="da-DK" w:eastAsia="da-DK"/>
              </w:rPr>
            </w:pPr>
            <w:r w:rsidRPr="004A1E22">
              <w:rPr>
                <w:rFonts w:eastAsia="Times New Roman" w:cs="Arial"/>
                <w:color w:val="000000"/>
                <w:sz w:val="18"/>
                <w:szCs w:val="18"/>
                <w:lang w:val="da-DK" w:eastAsia="da-DK"/>
              </w:rPr>
              <w:t>Projektkommunikation under og efter projektet</w:t>
            </w:r>
          </w:p>
          <w:p w14:paraId="467DBFA3" w14:textId="77777777" w:rsidR="004C0830" w:rsidRPr="004A1E22" w:rsidRDefault="004C0830" w:rsidP="004C0830">
            <w:pPr>
              <w:pStyle w:val="ListParagraph"/>
              <w:numPr>
                <w:ilvl w:val="0"/>
                <w:numId w:val="8"/>
              </w:numPr>
              <w:rPr>
                <w:rFonts w:eastAsia="Times New Roman" w:cs="Arial"/>
                <w:color w:val="000000"/>
                <w:sz w:val="18"/>
                <w:szCs w:val="18"/>
                <w:lang w:val="da-DK" w:eastAsia="da-DK"/>
              </w:rPr>
            </w:pPr>
            <w:r w:rsidRPr="004A1E22">
              <w:rPr>
                <w:rFonts w:eastAsia="Times New Roman" w:cs="Arial"/>
                <w:color w:val="000000"/>
                <w:sz w:val="18"/>
                <w:szCs w:val="18"/>
                <w:lang w:val="da-DK" w:eastAsia="da-DK"/>
              </w:rPr>
              <w:t>Administration af projektøkonomi til Erhvervsstyrelsen</w:t>
            </w:r>
          </w:p>
          <w:p w14:paraId="612DA9C1" w14:textId="77777777" w:rsidR="004C0830" w:rsidRPr="004A1E22" w:rsidRDefault="004C0830" w:rsidP="004C0830">
            <w:pPr>
              <w:pStyle w:val="ListParagraph"/>
              <w:numPr>
                <w:ilvl w:val="0"/>
                <w:numId w:val="8"/>
              </w:numPr>
              <w:rPr>
                <w:rFonts w:eastAsia="Times New Roman" w:cs="Arial"/>
                <w:color w:val="000000"/>
                <w:sz w:val="18"/>
                <w:szCs w:val="18"/>
                <w:lang w:val="da-DK" w:eastAsia="da-DK"/>
              </w:rPr>
            </w:pPr>
            <w:r w:rsidRPr="004A1E22">
              <w:rPr>
                <w:rFonts w:eastAsia="Times New Roman" w:cs="Arial"/>
                <w:color w:val="000000"/>
                <w:sz w:val="18"/>
                <w:szCs w:val="18"/>
                <w:lang w:val="da-DK" w:eastAsia="da-DK"/>
              </w:rPr>
              <w:t>Afrapportering og kvalitetssikring heraf</w:t>
            </w:r>
          </w:p>
        </w:tc>
      </w:tr>
      <w:tr w:rsidR="004C0830" w:rsidRPr="000468D3" w14:paraId="586702FE" w14:textId="77777777" w:rsidTr="00A96AF8">
        <w:trPr>
          <w:trHeight w:val="357"/>
        </w:trPr>
        <w:tc>
          <w:tcPr>
            <w:tcW w:w="936" w:type="dxa"/>
            <w:tcBorders>
              <w:top w:val="nil"/>
              <w:left w:val="single" w:sz="4" w:space="0" w:color="auto"/>
              <w:bottom w:val="single" w:sz="4" w:space="0" w:color="auto"/>
              <w:right w:val="single" w:sz="4" w:space="0" w:color="auto"/>
            </w:tcBorders>
            <w:shd w:val="clear" w:color="000000" w:fill="E7E6E6"/>
            <w:noWrap/>
            <w:vAlign w:val="center"/>
            <w:hideMark/>
          </w:tcPr>
          <w:p w14:paraId="4693C04E" w14:textId="77777777" w:rsidR="004C0830" w:rsidRPr="002C5650" w:rsidRDefault="004C0830" w:rsidP="004C0830">
            <w:pPr>
              <w:jc w:val="center"/>
              <w:rPr>
                <w:rFonts w:eastAsia="Times New Roman" w:cs="Arial"/>
                <w:color w:val="000000"/>
                <w:sz w:val="18"/>
                <w:szCs w:val="22"/>
                <w:lang w:val="da-DK" w:eastAsia="da-DK"/>
              </w:rPr>
            </w:pPr>
            <w:r w:rsidRPr="002C5650">
              <w:rPr>
                <w:rFonts w:eastAsia="Times New Roman" w:cs="Arial"/>
                <w:color w:val="000000"/>
                <w:sz w:val="18"/>
                <w:szCs w:val="22"/>
                <w:lang w:val="da-DK" w:eastAsia="da-DK"/>
              </w:rPr>
              <w:t>2</w:t>
            </w:r>
          </w:p>
        </w:tc>
        <w:tc>
          <w:tcPr>
            <w:tcW w:w="1341" w:type="dxa"/>
            <w:tcBorders>
              <w:top w:val="nil"/>
              <w:left w:val="nil"/>
              <w:bottom w:val="single" w:sz="4" w:space="0" w:color="auto"/>
              <w:right w:val="single" w:sz="4" w:space="0" w:color="auto"/>
            </w:tcBorders>
            <w:shd w:val="clear" w:color="auto" w:fill="auto"/>
            <w:noWrap/>
            <w:vAlign w:val="center"/>
            <w:hideMark/>
          </w:tcPr>
          <w:p w14:paraId="2D453D10" w14:textId="209D6989" w:rsidR="004C0830" w:rsidRPr="002C5650" w:rsidRDefault="004C0830" w:rsidP="00E9789F">
            <w:pPr>
              <w:rPr>
                <w:rFonts w:eastAsia="Times New Roman" w:cs="Arial"/>
                <w:color w:val="000000"/>
                <w:sz w:val="18"/>
                <w:szCs w:val="22"/>
                <w:lang w:val="da-DK" w:eastAsia="da-DK"/>
              </w:rPr>
            </w:pPr>
            <w:r>
              <w:rPr>
                <w:rFonts w:eastAsia="Times New Roman" w:cs="Arial"/>
                <w:color w:val="000000"/>
                <w:sz w:val="18"/>
                <w:szCs w:val="22"/>
                <w:lang w:val="da-DK" w:eastAsia="da-DK"/>
              </w:rPr>
              <w:t>Integration og praktisering</w:t>
            </w:r>
          </w:p>
        </w:tc>
        <w:tc>
          <w:tcPr>
            <w:tcW w:w="1191" w:type="dxa"/>
            <w:tcBorders>
              <w:top w:val="nil"/>
              <w:left w:val="nil"/>
              <w:bottom w:val="single" w:sz="4" w:space="0" w:color="auto"/>
              <w:right w:val="single" w:sz="4" w:space="0" w:color="auto"/>
            </w:tcBorders>
            <w:shd w:val="clear" w:color="000000" w:fill="E7E6E6"/>
            <w:noWrap/>
            <w:vAlign w:val="center"/>
            <w:hideMark/>
          </w:tcPr>
          <w:p w14:paraId="544468A7" w14:textId="07A7BE52" w:rsidR="004C0830" w:rsidRPr="002C5650" w:rsidRDefault="004C0830" w:rsidP="00E9789F">
            <w:pPr>
              <w:rPr>
                <w:rFonts w:eastAsia="Times New Roman" w:cs="Arial"/>
                <w:color w:val="000000"/>
                <w:sz w:val="18"/>
                <w:szCs w:val="22"/>
                <w:lang w:val="da-DK" w:eastAsia="da-DK"/>
              </w:rPr>
            </w:pPr>
            <w:r>
              <w:rPr>
                <w:rFonts w:eastAsia="Times New Roman" w:cs="Arial"/>
                <w:color w:val="000000"/>
                <w:sz w:val="18"/>
                <w:szCs w:val="22"/>
                <w:lang w:val="da-DK" w:eastAsia="da-DK"/>
              </w:rPr>
              <w:t>Energi Danmark</w:t>
            </w:r>
          </w:p>
        </w:tc>
        <w:tc>
          <w:tcPr>
            <w:tcW w:w="921" w:type="dxa"/>
            <w:tcBorders>
              <w:top w:val="single" w:sz="4" w:space="0" w:color="auto"/>
              <w:left w:val="nil"/>
              <w:bottom w:val="single" w:sz="4" w:space="0" w:color="auto"/>
              <w:right w:val="single" w:sz="4" w:space="0" w:color="auto"/>
            </w:tcBorders>
            <w:vAlign w:val="center"/>
          </w:tcPr>
          <w:p w14:paraId="0E3C525C" w14:textId="5400D8BC" w:rsidR="004C0830" w:rsidRPr="004C0830" w:rsidRDefault="004C0830" w:rsidP="004C0830">
            <w:pPr>
              <w:jc w:val="center"/>
              <w:rPr>
                <w:rFonts w:eastAsia="Times New Roman" w:cs="Arial"/>
                <w:color w:val="000000"/>
                <w:sz w:val="18"/>
                <w:szCs w:val="22"/>
                <w:lang w:val="da-DK" w:eastAsia="da-DK"/>
              </w:rPr>
            </w:pPr>
            <w:r w:rsidRPr="004C0830">
              <w:rPr>
                <w:rFonts w:eastAsia="Times New Roman" w:cs="Arial"/>
                <w:color w:val="000000"/>
                <w:sz w:val="18"/>
                <w:szCs w:val="22"/>
                <w:lang w:val="da-DK" w:eastAsia="da-DK"/>
              </w:rPr>
              <w:t>Alle</w:t>
            </w:r>
          </w:p>
        </w:tc>
        <w:tc>
          <w:tcPr>
            <w:tcW w:w="5033" w:type="dxa"/>
            <w:tcBorders>
              <w:top w:val="nil"/>
              <w:left w:val="single" w:sz="4" w:space="0" w:color="auto"/>
              <w:bottom w:val="single" w:sz="4" w:space="0" w:color="auto"/>
              <w:right w:val="single" w:sz="4" w:space="0" w:color="auto"/>
            </w:tcBorders>
            <w:shd w:val="clear" w:color="auto" w:fill="auto"/>
            <w:noWrap/>
            <w:vAlign w:val="center"/>
            <w:hideMark/>
          </w:tcPr>
          <w:p w14:paraId="52D69E17" w14:textId="0B718373" w:rsidR="00CD650A" w:rsidRPr="00CD650A" w:rsidRDefault="00CD650A" w:rsidP="004C0830">
            <w:pPr>
              <w:pStyle w:val="ListParagraph"/>
              <w:numPr>
                <w:ilvl w:val="0"/>
                <w:numId w:val="13"/>
              </w:numPr>
              <w:rPr>
                <w:rFonts w:eastAsia="Times New Roman" w:cs="Arial"/>
                <w:color w:val="000000"/>
                <w:sz w:val="18"/>
                <w:szCs w:val="18"/>
                <w:lang w:val="da-DK" w:eastAsia="da-DK"/>
              </w:rPr>
            </w:pPr>
            <w:r>
              <w:rPr>
                <w:rFonts w:eastAsia="Times New Roman" w:cs="Arial"/>
                <w:color w:val="000000"/>
                <w:sz w:val="18"/>
                <w:szCs w:val="18"/>
                <w:lang w:val="da-DK" w:eastAsia="da-DK"/>
              </w:rPr>
              <w:t>Udformning af forretningskoncepter og forretningsmodeller</w:t>
            </w:r>
          </w:p>
          <w:p w14:paraId="00A8381C" w14:textId="138E3D69" w:rsidR="004C0830" w:rsidRPr="004A1E22" w:rsidRDefault="004C0830" w:rsidP="004C0830">
            <w:pPr>
              <w:pStyle w:val="ListParagraph"/>
              <w:numPr>
                <w:ilvl w:val="0"/>
                <w:numId w:val="13"/>
              </w:numPr>
              <w:rPr>
                <w:rFonts w:eastAsia="Times New Roman" w:cs="Arial"/>
                <w:color w:val="000000"/>
                <w:sz w:val="18"/>
                <w:szCs w:val="18"/>
                <w:lang w:val="da-DK" w:eastAsia="da-DK"/>
              </w:rPr>
            </w:pPr>
            <w:r w:rsidRPr="004A1E22">
              <w:rPr>
                <w:rFonts w:eastAsia="Calibri" w:cs="Arial"/>
                <w:color w:val="222222"/>
                <w:sz w:val="18"/>
                <w:szCs w:val="18"/>
                <w:lang w:val="da-DK"/>
              </w:rPr>
              <w:t>Platform integration og udvikling</w:t>
            </w:r>
          </w:p>
          <w:p w14:paraId="73ABACC1" w14:textId="7B766098" w:rsidR="004C0830" w:rsidRPr="004A1E22" w:rsidRDefault="004C0830" w:rsidP="004C0830">
            <w:pPr>
              <w:pStyle w:val="ListParagraph"/>
              <w:numPr>
                <w:ilvl w:val="0"/>
                <w:numId w:val="13"/>
              </w:numPr>
              <w:rPr>
                <w:rFonts w:eastAsia="Times New Roman" w:cs="Arial"/>
                <w:color w:val="000000"/>
                <w:sz w:val="18"/>
                <w:szCs w:val="18"/>
                <w:lang w:val="da-DK" w:eastAsia="da-DK"/>
              </w:rPr>
            </w:pPr>
            <w:r w:rsidRPr="004A1E22">
              <w:rPr>
                <w:rFonts w:eastAsia="Calibri" w:cs="Arial"/>
                <w:color w:val="222222"/>
                <w:sz w:val="18"/>
                <w:szCs w:val="18"/>
                <w:lang w:val="da-DK"/>
              </w:rPr>
              <w:t xml:space="preserve">Algoritme integration ved </w:t>
            </w:r>
            <w:proofErr w:type="spellStart"/>
            <w:r w:rsidRPr="004A1E22">
              <w:rPr>
                <w:rFonts w:eastAsia="Calibri" w:cs="Arial"/>
                <w:color w:val="222222"/>
                <w:sz w:val="18"/>
                <w:szCs w:val="18"/>
                <w:lang w:val="da-DK"/>
              </w:rPr>
              <w:t>aggregator</w:t>
            </w:r>
            <w:proofErr w:type="spellEnd"/>
            <w:r w:rsidRPr="004A1E22">
              <w:rPr>
                <w:rFonts w:eastAsia="Calibri" w:cs="Arial"/>
                <w:color w:val="222222"/>
                <w:sz w:val="18"/>
                <w:szCs w:val="18"/>
                <w:lang w:val="da-DK"/>
              </w:rPr>
              <w:t xml:space="preserve"> og i eksisterende kontrolcenter </w:t>
            </w:r>
          </w:p>
          <w:p w14:paraId="0A48CF65" w14:textId="77777777" w:rsidR="004C0830" w:rsidRPr="004A1E22" w:rsidRDefault="004C0830" w:rsidP="004C0830">
            <w:pPr>
              <w:pStyle w:val="ListParagraph"/>
              <w:numPr>
                <w:ilvl w:val="0"/>
                <w:numId w:val="13"/>
              </w:numPr>
              <w:rPr>
                <w:rFonts w:eastAsia="Times New Roman" w:cs="Arial"/>
                <w:color w:val="000000"/>
                <w:sz w:val="18"/>
                <w:szCs w:val="18"/>
                <w:lang w:val="da-DK" w:eastAsia="da-DK"/>
              </w:rPr>
            </w:pPr>
            <w:r w:rsidRPr="004A1E22">
              <w:rPr>
                <w:rFonts w:eastAsia="Calibri" w:cs="Arial"/>
                <w:color w:val="222222"/>
                <w:sz w:val="18"/>
                <w:szCs w:val="18"/>
                <w:lang w:val="da-DK" w:eastAsia="da-DK"/>
              </w:rPr>
              <w:t>Markedsintegration og markedskobling</w:t>
            </w:r>
          </w:p>
          <w:p w14:paraId="5F6FA057" w14:textId="7A912195" w:rsidR="004C0830" w:rsidRPr="004A1E22" w:rsidRDefault="004C0830" w:rsidP="004C0830">
            <w:pPr>
              <w:pStyle w:val="ListParagraph"/>
              <w:numPr>
                <w:ilvl w:val="0"/>
                <w:numId w:val="13"/>
              </w:numPr>
              <w:rPr>
                <w:rFonts w:eastAsia="Times New Roman" w:cs="Arial"/>
                <w:color w:val="000000"/>
                <w:sz w:val="18"/>
                <w:szCs w:val="18"/>
                <w:lang w:val="da-DK" w:eastAsia="da-DK"/>
              </w:rPr>
            </w:pPr>
            <w:r w:rsidRPr="004A1E22">
              <w:rPr>
                <w:rFonts w:eastAsia="Times New Roman" w:cs="Arial"/>
                <w:color w:val="000000"/>
                <w:sz w:val="18"/>
                <w:szCs w:val="18"/>
                <w:lang w:val="da-DK" w:eastAsia="da-DK"/>
              </w:rPr>
              <w:t>Software og hardware beskrivelser og installation</w:t>
            </w:r>
          </w:p>
        </w:tc>
      </w:tr>
      <w:tr w:rsidR="004C0830" w:rsidRPr="000468D3" w14:paraId="75CA9665" w14:textId="77777777" w:rsidTr="00A96AF8">
        <w:trPr>
          <w:trHeight w:val="357"/>
        </w:trPr>
        <w:tc>
          <w:tcPr>
            <w:tcW w:w="936"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2EABEDE" w14:textId="77777777" w:rsidR="004C0830" w:rsidRPr="002C5650" w:rsidRDefault="004C0830" w:rsidP="004C0830">
            <w:pPr>
              <w:jc w:val="center"/>
              <w:rPr>
                <w:rFonts w:eastAsia="Times New Roman" w:cs="Arial"/>
                <w:color w:val="000000"/>
                <w:sz w:val="18"/>
                <w:szCs w:val="22"/>
                <w:lang w:val="da-DK" w:eastAsia="da-DK"/>
              </w:rPr>
            </w:pPr>
            <w:commentRangeStart w:id="6"/>
            <w:r w:rsidRPr="002C5650">
              <w:rPr>
                <w:rFonts w:eastAsia="Times New Roman" w:cs="Arial"/>
                <w:color w:val="000000"/>
                <w:sz w:val="18"/>
                <w:szCs w:val="22"/>
                <w:lang w:val="da-DK" w:eastAsia="da-DK"/>
              </w:rPr>
              <w:t>3</w:t>
            </w:r>
          </w:p>
        </w:tc>
        <w:tc>
          <w:tcPr>
            <w:tcW w:w="1341" w:type="dxa"/>
            <w:tcBorders>
              <w:top w:val="single" w:sz="4" w:space="0" w:color="auto"/>
              <w:left w:val="nil"/>
              <w:bottom w:val="single" w:sz="4" w:space="0" w:color="auto"/>
              <w:right w:val="single" w:sz="4" w:space="0" w:color="auto"/>
            </w:tcBorders>
            <w:shd w:val="clear" w:color="auto" w:fill="auto"/>
            <w:noWrap/>
            <w:vAlign w:val="center"/>
            <w:hideMark/>
          </w:tcPr>
          <w:p w14:paraId="02A8F00B" w14:textId="6575CC92" w:rsidR="004C0830" w:rsidRPr="002C5650" w:rsidRDefault="004C0830" w:rsidP="00E9789F">
            <w:pPr>
              <w:rPr>
                <w:rFonts w:eastAsia="Times New Roman" w:cs="Arial"/>
                <w:color w:val="000000"/>
                <w:sz w:val="18"/>
                <w:szCs w:val="22"/>
                <w:lang w:val="da-DK" w:eastAsia="da-DK"/>
              </w:rPr>
            </w:pPr>
            <w:r>
              <w:rPr>
                <w:rFonts w:eastAsia="Times New Roman" w:cs="Arial"/>
                <w:color w:val="000000"/>
                <w:sz w:val="18"/>
                <w:szCs w:val="22"/>
                <w:lang w:val="da-DK" w:eastAsia="da-DK"/>
              </w:rPr>
              <w:t>Analyse</w:t>
            </w:r>
          </w:p>
        </w:tc>
        <w:tc>
          <w:tcPr>
            <w:tcW w:w="1191" w:type="dxa"/>
            <w:tcBorders>
              <w:top w:val="single" w:sz="4" w:space="0" w:color="auto"/>
              <w:left w:val="nil"/>
              <w:bottom w:val="single" w:sz="4" w:space="0" w:color="auto"/>
              <w:right w:val="single" w:sz="4" w:space="0" w:color="auto"/>
            </w:tcBorders>
            <w:shd w:val="clear" w:color="000000" w:fill="E7E6E6"/>
            <w:noWrap/>
            <w:vAlign w:val="center"/>
            <w:hideMark/>
          </w:tcPr>
          <w:p w14:paraId="260D7B9D" w14:textId="7F420FEF" w:rsidR="004C0830" w:rsidRPr="002C5650" w:rsidRDefault="003F260C" w:rsidP="00E9789F">
            <w:pPr>
              <w:rPr>
                <w:rFonts w:eastAsia="Times New Roman" w:cs="Arial"/>
                <w:color w:val="000000"/>
                <w:sz w:val="18"/>
                <w:szCs w:val="22"/>
                <w:lang w:val="da-DK" w:eastAsia="da-DK"/>
              </w:rPr>
            </w:pPr>
            <w:r>
              <w:rPr>
                <w:rFonts w:eastAsia="Times New Roman" w:cs="Arial"/>
                <w:color w:val="000000"/>
                <w:sz w:val="18"/>
                <w:szCs w:val="22"/>
                <w:lang w:val="da-DK" w:eastAsia="da-DK"/>
              </w:rPr>
              <w:t>Aarhus Universitet</w:t>
            </w:r>
          </w:p>
        </w:tc>
        <w:tc>
          <w:tcPr>
            <w:tcW w:w="921" w:type="dxa"/>
            <w:tcBorders>
              <w:top w:val="single" w:sz="4" w:space="0" w:color="auto"/>
              <w:left w:val="nil"/>
              <w:bottom w:val="single" w:sz="4" w:space="0" w:color="auto"/>
              <w:right w:val="single" w:sz="4" w:space="0" w:color="auto"/>
            </w:tcBorders>
            <w:vAlign w:val="center"/>
          </w:tcPr>
          <w:p w14:paraId="7F198786" w14:textId="044211E3" w:rsidR="004C0830" w:rsidRPr="004C0830" w:rsidRDefault="004C0830" w:rsidP="004C0830">
            <w:pPr>
              <w:jc w:val="center"/>
              <w:rPr>
                <w:rFonts w:eastAsia="Times New Roman" w:cs="Arial"/>
                <w:color w:val="000000"/>
                <w:sz w:val="18"/>
                <w:szCs w:val="22"/>
                <w:lang w:val="da-DK" w:eastAsia="da-DK"/>
              </w:rPr>
            </w:pPr>
            <w:r w:rsidRPr="004C0830">
              <w:rPr>
                <w:rFonts w:eastAsia="Times New Roman" w:cs="Arial"/>
                <w:color w:val="000000"/>
                <w:sz w:val="18"/>
                <w:szCs w:val="22"/>
                <w:lang w:val="da-DK" w:eastAsia="da-DK"/>
              </w:rPr>
              <w:t>Hydrogen Valley</w:t>
            </w:r>
            <w:r>
              <w:rPr>
                <w:rFonts w:eastAsia="Times New Roman" w:cs="Arial"/>
                <w:color w:val="000000"/>
                <w:sz w:val="18"/>
                <w:szCs w:val="22"/>
                <w:lang w:val="da-DK" w:eastAsia="da-DK"/>
              </w:rPr>
              <w:t>,</w:t>
            </w:r>
            <w:r w:rsidRPr="004C0830">
              <w:rPr>
                <w:rFonts w:eastAsia="Times New Roman" w:cs="Arial"/>
                <w:color w:val="000000"/>
                <w:sz w:val="18"/>
                <w:szCs w:val="22"/>
                <w:lang w:val="da-DK" w:eastAsia="da-DK"/>
              </w:rPr>
              <w:t xml:space="preserve"> Energi Danmark</w:t>
            </w:r>
            <w:r>
              <w:rPr>
                <w:rFonts w:eastAsia="Times New Roman" w:cs="Arial"/>
                <w:color w:val="000000"/>
                <w:sz w:val="18"/>
                <w:szCs w:val="22"/>
                <w:lang w:val="da-DK" w:eastAsia="da-DK"/>
              </w:rPr>
              <w:t>,</w:t>
            </w:r>
          </w:p>
          <w:p w14:paraId="4661B41F" w14:textId="5FC9F682" w:rsidR="004C0830" w:rsidRPr="004C0830" w:rsidRDefault="004C0830" w:rsidP="004C0830">
            <w:pPr>
              <w:jc w:val="center"/>
              <w:rPr>
                <w:rFonts w:eastAsia="Times New Roman" w:cs="Arial"/>
                <w:color w:val="000000"/>
                <w:sz w:val="18"/>
                <w:szCs w:val="22"/>
                <w:lang w:val="da-DK" w:eastAsia="da-DK"/>
              </w:rPr>
            </w:pPr>
            <w:r w:rsidRPr="004C0830">
              <w:rPr>
                <w:rFonts w:eastAsia="Times New Roman" w:cs="Arial"/>
                <w:color w:val="000000"/>
                <w:sz w:val="18"/>
                <w:szCs w:val="22"/>
                <w:lang w:val="da-DK" w:eastAsia="da-DK"/>
              </w:rPr>
              <w:t xml:space="preserve">DTU </w:t>
            </w:r>
            <w:proofErr w:type="spellStart"/>
            <w:r w:rsidRPr="004C0830">
              <w:rPr>
                <w:rFonts w:eastAsia="Times New Roman" w:cs="Arial"/>
                <w:color w:val="000000"/>
                <w:sz w:val="18"/>
                <w:szCs w:val="22"/>
                <w:lang w:val="da-DK" w:eastAsia="da-DK"/>
              </w:rPr>
              <w:t>Compute</w:t>
            </w:r>
            <w:proofErr w:type="spellEnd"/>
          </w:p>
        </w:tc>
        <w:tc>
          <w:tcPr>
            <w:tcW w:w="5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C114C" w14:textId="39FD96EC" w:rsidR="004C0830" w:rsidRDefault="00CD650A" w:rsidP="004C0830">
            <w:pPr>
              <w:pStyle w:val="ListParagraph"/>
              <w:numPr>
                <w:ilvl w:val="0"/>
                <w:numId w:val="21"/>
              </w:numPr>
              <w:rPr>
                <w:rFonts w:eastAsia="Times New Roman" w:cs="Arial"/>
                <w:color w:val="000000"/>
                <w:sz w:val="18"/>
                <w:szCs w:val="22"/>
                <w:lang w:val="da-DK" w:eastAsia="da-DK"/>
              </w:rPr>
            </w:pPr>
            <w:r>
              <w:rPr>
                <w:rFonts w:eastAsia="Times New Roman" w:cs="Arial"/>
                <w:color w:val="000000"/>
                <w:sz w:val="18"/>
                <w:szCs w:val="22"/>
                <w:lang w:val="da-DK" w:eastAsia="da-DK"/>
              </w:rPr>
              <w:t>Oversigt over fleksibilitetsmuligheder i det danske energisystem</w:t>
            </w:r>
            <w:r w:rsidR="00A96AF8">
              <w:rPr>
                <w:rFonts w:eastAsia="Times New Roman" w:cs="Arial"/>
                <w:color w:val="000000"/>
                <w:sz w:val="18"/>
                <w:szCs w:val="22"/>
                <w:lang w:val="da-DK" w:eastAsia="da-DK"/>
              </w:rPr>
              <w:t xml:space="preserve">, herunder identifikation af teknologier og deres muligheder/begrænsninger ift. </w:t>
            </w:r>
            <w:del w:id="7" w:author="Gorm Bruun Andresen" w:date="2020-02-17T17:05:00Z">
              <w:r w:rsidR="00670426" w:rsidDel="00670426">
                <w:rPr>
                  <w:rFonts w:eastAsia="Times New Roman" w:cs="Arial"/>
                  <w:color w:val="000000"/>
                  <w:sz w:val="18"/>
                  <w:szCs w:val="22"/>
                  <w:lang w:val="da-DK" w:eastAsia="da-DK"/>
                </w:rPr>
                <w:delText>E</w:delText>
              </w:r>
              <w:r w:rsidR="00A96AF8" w:rsidDel="00670426">
                <w:rPr>
                  <w:rFonts w:eastAsia="Times New Roman" w:cs="Arial"/>
                  <w:color w:val="000000"/>
                  <w:sz w:val="18"/>
                  <w:szCs w:val="22"/>
                  <w:lang w:val="da-DK" w:eastAsia="da-DK"/>
                </w:rPr>
                <w:delText>nergimarkederne</w:delText>
              </w:r>
            </w:del>
            <w:ins w:id="8" w:author="Gorm Bruun Andresen" w:date="2020-02-17T17:05:00Z">
              <w:r w:rsidR="00670426">
                <w:rPr>
                  <w:rFonts w:eastAsia="Times New Roman" w:cs="Arial"/>
                  <w:color w:val="000000"/>
                  <w:sz w:val="18"/>
                  <w:szCs w:val="22"/>
                  <w:lang w:val="da-DK" w:eastAsia="da-DK"/>
                </w:rPr>
                <w:t>energimarkederne.</w:t>
              </w:r>
            </w:ins>
            <w:del w:id="9" w:author="Gorm Bruun Andresen" w:date="2020-02-17T17:05:00Z">
              <w:r w:rsidR="00A96AF8" w:rsidDel="00670426">
                <w:rPr>
                  <w:rFonts w:eastAsia="Times New Roman" w:cs="Arial"/>
                  <w:color w:val="000000"/>
                  <w:sz w:val="18"/>
                  <w:szCs w:val="22"/>
                  <w:lang w:val="da-DK" w:eastAsia="da-DK"/>
                </w:rPr>
                <w:delText>¨</w:delText>
              </w:r>
            </w:del>
          </w:p>
          <w:p w14:paraId="5984940A" w14:textId="5093AE01" w:rsidR="00A96AF8" w:rsidRDefault="00A96AF8" w:rsidP="004C0830">
            <w:pPr>
              <w:pStyle w:val="ListParagraph"/>
              <w:numPr>
                <w:ilvl w:val="0"/>
                <w:numId w:val="21"/>
              </w:numPr>
              <w:rPr>
                <w:rFonts w:eastAsia="Times New Roman" w:cs="Arial"/>
                <w:color w:val="000000"/>
                <w:sz w:val="18"/>
                <w:szCs w:val="22"/>
                <w:lang w:val="da-DK" w:eastAsia="da-DK"/>
              </w:rPr>
            </w:pPr>
            <w:r>
              <w:rPr>
                <w:rFonts w:eastAsia="Times New Roman" w:cs="Arial"/>
                <w:color w:val="000000"/>
                <w:sz w:val="18"/>
                <w:szCs w:val="22"/>
                <w:lang w:val="da-DK" w:eastAsia="da-DK"/>
              </w:rPr>
              <w:t xml:space="preserve">Udarbejdelse af parametre til sammenligning af fleksibilitetsmuligheder samt </w:t>
            </w:r>
            <w:commentRangeStart w:id="10"/>
            <w:r>
              <w:rPr>
                <w:rFonts w:eastAsia="Times New Roman" w:cs="Arial"/>
                <w:color w:val="000000"/>
                <w:sz w:val="18"/>
                <w:szCs w:val="22"/>
                <w:lang w:val="da-DK" w:eastAsia="da-DK"/>
              </w:rPr>
              <w:t>cases</w:t>
            </w:r>
            <w:commentRangeEnd w:id="10"/>
            <w:r w:rsidR="005D0B4D">
              <w:rPr>
                <w:rStyle w:val="CommentReference"/>
              </w:rPr>
              <w:commentReference w:id="10"/>
            </w:r>
            <w:ins w:id="11" w:author="Gorm Bruun Andresen" w:date="2020-02-17T17:05:00Z">
              <w:r w:rsidR="00670426">
                <w:rPr>
                  <w:rFonts w:eastAsia="Times New Roman" w:cs="Arial"/>
                  <w:color w:val="000000"/>
                  <w:sz w:val="18"/>
                  <w:szCs w:val="22"/>
                  <w:lang w:val="da-DK" w:eastAsia="da-DK"/>
                </w:rPr>
                <w:t>.</w:t>
              </w:r>
            </w:ins>
          </w:p>
          <w:p w14:paraId="276336C6" w14:textId="4C874723" w:rsidR="00CD650A" w:rsidRDefault="00CD650A" w:rsidP="004C0830">
            <w:pPr>
              <w:pStyle w:val="ListParagraph"/>
              <w:numPr>
                <w:ilvl w:val="0"/>
                <w:numId w:val="21"/>
              </w:numPr>
              <w:rPr>
                <w:rFonts w:eastAsia="Times New Roman" w:cs="Arial"/>
                <w:color w:val="000000"/>
                <w:sz w:val="18"/>
                <w:szCs w:val="22"/>
                <w:lang w:val="da-DK" w:eastAsia="da-DK"/>
              </w:rPr>
            </w:pPr>
            <w:r>
              <w:rPr>
                <w:rFonts w:eastAsia="Times New Roman" w:cs="Arial"/>
                <w:color w:val="000000"/>
                <w:sz w:val="18"/>
                <w:szCs w:val="22"/>
                <w:lang w:val="da-DK" w:eastAsia="da-DK"/>
              </w:rPr>
              <w:t xml:space="preserve">Overblik over </w:t>
            </w:r>
            <w:r w:rsidR="0075433A">
              <w:rPr>
                <w:rFonts w:eastAsia="Times New Roman" w:cs="Arial"/>
                <w:color w:val="000000"/>
                <w:sz w:val="18"/>
                <w:szCs w:val="22"/>
                <w:lang w:val="da-DK" w:eastAsia="da-DK"/>
              </w:rPr>
              <w:t xml:space="preserve">eventuelle </w:t>
            </w:r>
            <w:r>
              <w:rPr>
                <w:rFonts w:eastAsia="Times New Roman" w:cs="Arial"/>
                <w:color w:val="000000"/>
                <w:sz w:val="18"/>
                <w:szCs w:val="22"/>
                <w:lang w:val="da-DK" w:eastAsia="da-DK"/>
              </w:rPr>
              <w:t>fremtidige fleksibilitet</w:t>
            </w:r>
            <w:r w:rsidR="0075433A">
              <w:rPr>
                <w:rFonts w:eastAsia="Times New Roman" w:cs="Arial"/>
                <w:color w:val="000000"/>
                <w:sz w:val="18"/>
                <w:szCs w:val="22"/>
                <w:lang w:val="da-DK" w:eastAsia="da-DK"/>
              </w:rPr>
              <w:t>s</w:t>
            </w:r>
            <w:r>
              <w:rPr>
                <w:rFonts w:eastAsia="Times New Roman" w:cs="Arial"/>
                <w:color w:val="000000"/>
                <w:sz w:val="18"/>
                <w:szCs w:val="22"/>
                <w:lang w:val="da-DK" w:eastAsia="da-DK"/>
              </w:rPr>
              <w:t>muligheder og d</w:t>
            </w:r>
            <w:r w:rsidR="0075433A">
              <w:rPr>
                <w:rFonts w:eastAsia="Times New Roman" w:cs="Arial"/>
                <w:color w:val="000000"/>
                <w:sz w:val="18"/>
                <w:szCs w:val="22"/>
                <w:lang w:val="da-DK" w:eastAsia="da-DK"/>
              </w:rPr>
              <w:t>isse</w:t>
            </w:r>
            <w:r>
              <w:rPr>
                <w:rFonts w:eastAsia="Times New Roman" w:cs="Arial"/>
                <w:color w:val="000000"/>
                <w:sz w:val="18"/>
                <w:szCs w:val="22"/>
                <w:lang w:val="da-DK" w:eastAsia="da-DK"/>
              </w:rPr>
              <w:t>s teknologiske udvikling og potentielle anvendelse som fleksibilitetsmulighed</w:t>
            </w:r>
            <w:ins w:id="12" w:author="Gorm Bruun Andresen" w:date="2020-02-17T17:06:00Z">
              <w:r w:rsidR="00670426">
                <w:rPr>
                  <w:rFonts w:eastAsia="Times New Roman" w:cs="Arial"/>
                  <w:color w:val="000000"/>
                  <w:sz w:val="18"/>
                  <w:szCs w:val="22"/>
                  <w:lang w:val="da-DK" w:eastAsia="da-DK"/>
                </w:rPr>
                <w:t>.</w:t>
              </w:r>
            </w:ins>
          </w:p>
          <w:p w14:paraId="1E95CF28" w14:textId="0DF7FAFF" w:rsidR="00CD650A" w:rsidRDefault="00CD650A" w:rsidP="0075433A">
            <w:pPr>
              <w:pStyle w:val="ListParagraph"/>
              <w:numPr>
                <w:ilvl w:val="0"/>
                <w:numId w:val="21"/>
              </w:numPr>
              <w:rPr>
                <w:rFonts w:eastAsia="Times New Roman" w:cs="Arial"/>
                <w:color w:val="000000"/>
                <w:sz w:val="18"/>
                <w:szCs w:val="22"/>
                <w:lang w:val="da-DK" w:eastAsia="da-DK"/>
              </w:rPr>
            </w:pPr>
            <w:r>
              <w:rPr>
                <w:rFonts w:eastAsia="Times New Roman" w:cs="Arial"/>
                <w:color w:val="000000"/>
                <w:sz w:val="18"/>
                <w:szCs w:val="22"/>
                <w:lang w:val="da-DK" w:eastAsia="da-DK"/>
              </w:rPr>
              <w:t xml:space="preserve">Identifikation af barrierer og muligheder for </w:t>
            </w:r>
            <w:r w:rsidR="0075433A">
              <w:rPr>
                <w:rFonts w:eastAsia="Times New Roman" w:cs="Arial"/>
                <w:color w:val="000000"/>
                <w:sz w:val="18"/>
                <w:szCs w:val="22"/>
                <w:lang w:val="da-DK" w:eastAsia="da-DK"/>
              </w:rPr>
              <w:t>implementering</w:t>
            </w:r>
            <w:r w:rsidR="00A96AF8">
              <w:rPr>
                <w:rFonts w:eastAsia="Times New Roman" w:cs="Arial"/>
                <w:color w:val="000000"/>
                <w:sz w:val="18"/>
                <w:szCs w:val="22"/>
                <w:lang w:val="da-DK" w:eastAsia="da-DK"/>
              </w:rPr>
              <w:t xml:space="preserve"> af pågældende cases</w:t>
            </w:r>
            <w:del w:id="13" w:author="Gorm Bruun Andresen" w:date="2020-02-17T17:06:00Z">
              <w:r w:rsidR="00A96AF8" w:rsidDel="00670426">
                <w:rPr>
                  <w:rFonts w:eastAsia="Times New Roman" w:cs="Arial"/>
                  <w:color w:val="000000"/>
                  <w:sz w:val="18"/>
                  <w:szCs w:val="22"/>
                  <w:lang w:val="da-DK" w:eastAsia="da-DK"/>
                </w:rPr>
                <w:delText xml:space="preserve"> </w:delText>
              </w:r>
            </w:del>
            <w:ins w:id="14" w:author="Gorm Bruun Andresen" w:date="2020-02-17T17:06:00Z">
              <w:r w:rsidR="00670426">
                <w:rPr>
                  <w:rFonts w:eastAsia="Times New Roman" w:cs="Arial"/>
                  <w:color w:val="000000"/>
                  <w:sz w:val="18"/>
                  <w:szCs w:val="22"/>
                  <w:lang w:val="da-DK" w:eastAsia="da-DK"/>
                </w:rPr>
                <w:t>.</w:t>
              </w:r>
            </w:ins>
            <w:del w:id="15" w:author="Gorm Bruun Andresen" w:date="2020-02-17T17:06:00Z">
              <w:r w:rsidR="00A96AF8" w:rsidDel="00670426">
                <w:rPr>
                  <w:rFonts w:eastAsia="Times New Roman" w:cs="Arial"/>
                  <w:color w:val="000000"/>
                  <w:sz w:val="18"/>
                  <w:szCs w:val="22"/>
                  <w:lang w:val="da-DK" w:eastAsia="da-DK"/>
                </w:rPr>
                <w:delText>identificeret</w:delText>
              </w:r>
            </w:del>
          </w:p>
          <w:p w14:paraId="6E4C078D" w14:textId="7D64B883" w:rsidR="00A96AF8" w:rsidRPr="0075433A" w:rsidRDefault="00A96AF8" w:rsidP="0075433A">
            <w:pPr>
              <w:pStyle w:val="ListParagraph"/>
              <w:numPr>
                <w:ilvl w:val="0"/>
                <w:numId w:val="21"/>
              </w:numPr>
              <w:rPr>
                <w:rFonts w:eastAsia="Times New Roman" w:cs="Arial"/>
                <w:color w:val="000000"/>
                <w:sz w:val="18"/>
                <w:szCs w:val="22"/>
                <w:lang w:val="da-DK" w:eastAsia="da-DK"/>
              </w:rPr>
            </w:pPr>
            <w:r>
              <w:rPr>
                <w:rFonts w:eastAsia="Times New Roman" w:cs="Arial"/>
                <w:color w:val="000000"/>
                <w:sz w:val="18"/>
                <w:szCs w:val="22"/>
                <w:lang w:val="da-DK" w:eastAsia="da-DK"/>
              </w:rPr>
              <w:t>Bidrag til afgrænsning af cases som kan implementeres i en fase to ud fra de udarbejdede parametre</w:t>
            </w:r>
            <w:commentRangeEnd w:id="6"/>
            <w:r w:rsidR="00A9369A">
              <w:rPr>
                <w:rStyle w:val="CommentReference"/>
              </w:rPr>
              <w:commentReference w:id="6"/>
            </w:r>
            <w:ins w:id="16" w:author="Gorm Bruun Andresen" w:date="2020-02-17T17:06:00Z">
              <w:r w:rsidR="00670426">
                <w:rPr>
                  <w:rFonts w:eastAsia="Times New Roman" w:cs="Arial"/>
                  <w:color w:val="000000"/>
                  <w:sz w:val="18"/>
                  <w:szCs w:val="22"/>
                  <w:lang w:val="da-DK" w:eastAsia="da-DK"/>
                </w:rPr>
                <w:t>.</w:t>
              </w:r>
            </w:ins>
          </w:p>
        </w:tc>
      </w:tr>
      <w:tr w:rsidR="004C0830" w:rsidRPr="000468D3" w14:paraId="3B239A6E" w14:textId="77777777" w:rsidTr="00A96AF8">
        <w:trPr>
          <w:trHeight w:val="357"/>
        </w:trPr>
        <w:tc>
          <w:tcPr>
            <w:tcW w:w="936" w:type="dxa"/>
            <w:tcBorders>
              <w:top w:val="single" w:sz="4" w:space="0" w:color="auto"/>
              <w:left w:val="single" w:sz="4" w:space="0" w:color="auto"/>
              <w:bottom w:val="single" w:sz="4" w:space="0" w:color="auto"/>
              <w:right w:val="single" w:sz="4" w:space="0" w:color="auto"/>
            </w:tcBorders>
            <w:shd w:val="clear" w:color="000000" w:fill="E7E6E6"/>
            <w:noWrap/>
            <w:vAlign w:val="center"/>
          </w:tcPr>
          <w:p w14:paraId="2587D14F" w14:textId="0FA7F387" w:rsidR="004C0830" w:rsidRPr="002C5650" w:rsidRDefault="004C0830" w:rsidP="004C0830">
            <w:pPr>
              <w:jc w:val="center"/>
              <w:rPr>
                <w:rFonts w:eastAsia="Times New Roman" w:cs="Arial"/>
                <w:color w:val="000000"/>
                <w:sz w:val="18"/>
                <w:szCs w:val="22"/>
                <w:lang w:val="da-DK" w:eastAsia="da-DK"/>
              </w:rPr>
            </w:pPr>
            <w:r>
              <w:rPr>
                <w:rFonts w:eastAsia="Times New Roman" w:cs="Arial"/>
                <w:color w:val="000000"/>
                <w:sz w:val="18"/>
                <w:szCs w:val="22"/>
                <w:lang w:val="da-DK" w:eastAsia="da-DK"/>
              </w:rPr>
              <w:t>4</w:t>
            </w:r>
          </w:p>
        </w:tc>
        <w:tc>
          <w:tcPr>
            <w:tcW w:w="1341" w:type="dxa"/>
            <w:tcBorders>
              <w:top w:val="single" w:sz="4" w:space="0" w:color="auto"/>
              <w:left w:val="nil"/>
              <w:bottom w:val="single" w:sz="4" w:space="0" w:color="auto"/>
              <w:right w:val="single" w:sz="4" w:space="0" w:color="auto"/>
            </w:tcBorders>
            <w:shd w:val="clear" w:color="auto" w:fill="auto"/>
            <w:noWrap/>
            <w:vAlign w:val="center"/>
          </w:tcPr>
          <w:p w14:paraId="66759BBD" w14:textId="0210CFE3" w:rsidR="004C0830" w:rsidRPr="002C5650" w:rsidRDefault="004C0830" w:rsidP="00E9789F">
            <w:pPr>
              <w:rPr>
                <w:rFonts w:eastAsia="Times New Roman" w:cs="Arial"/>
                <w:color w:val="000000"/>
                <w:sz w:val="18"/>
                <w:szCs w:val="22"/>
                <w:lang w:val="da-DK" w:eastAsia="da-DK"/>
              </w:rPr>
            </w:pPr>
            <w:r>
              <w:rPr>
                <w:rFonts w:eastAsia="Times New Roman" w:cs="Arial"/>
                <w:color w:val="000000"/>
                <w:sz w:val="18"/>
                <w:szCs w:val="22"/>
                <w:lang w:val="da-DK" w:eastAsia="da-DK"/>
              </w:rPr>
              <w:t>Algoritme</w:t>
            </w:r>
          </w:p>
        </w:tc>
        <w:tc>
          <w:tcPr>
            <w:tcW w:w="1191" w:type="dxa"/>
            <w:tcBorders>
              <w:top w:val="single" w:sz="4" w:space="0" w:color="auto"/>
              <w:left w:val="nil"/>
              <w:bottom w:val="single" w:sz="4" w:space="0" w:color="auto"/>
              <w:right w:val="single" w:sz="4" w:space="0" w:color="auto"/>
            </w:tcBorders>
            <w:shd w:val="clear" w:color="000000" w:fill="E7E6E6"/>
            <w:noWrap/>
            <w:vAlign w:val="center"/>
          </w:tcPr>
          <w:p w14:paraId="48E48BE9" w14:textId="0C8ABE9E" w:rsidR="004C0830" w:rsidRPr="002C5650" w:rsidRDefault="004C0830" w:rsidP="00E9789F">
            <w:pPr>
              <w:rPr>
                <w:rFonts w:eastAsia="Times New Roman" w:cs="Arial"/>
                <w:color w:val="000000"/>
                <w:sz w:val="18"/>
                <w:szCs w:val="22"/>
                <w:lang w:val="da-DK" w:eastAsia="da-DK"/>
              </w:rPr>
            </w:pPr>
            <w:proofErr w:type="spellStart"/>
            <w:r>
              <w:rPr>
                <w:rFonts w:eastAsia="Times New Roman" w:cs="Arial"/>
                <w:color w:val="000000"/>
                <w:sz w:val="18"/>
                <w:szCs w:val="22"/>
                <w:lang w:val="da-DK" w:eastAsia="da-DK"/>
              </w:rPr>
              <w:t>Qampo</w:t>
            </w:r>
            <w:proofErr w:type="spellEnd"/>
          </w:p>
        </w:tc>
        <w:tc>
          <w:tcPr>
            <w:tcW w:w="921" w:type="dxa"/>
            <w:tcBorders>
              <w:top w:val="single" w:sz="4" w:space="0" w:color="auto"/>
              <w:left w:val="nil"/>
              <w:bottom w:val="single" w:sz="4" w:space="0" w:color="auto"/>
              <w:right w:val="single" w:sz="4" w:space="0" w:color="auto"/>
            </w:tcBorders>
            <w:vAlign w:val="center"/>
          </w:tcPr>
          <w:p w14:paraId="3C3BD2F6" w14:textId="085E9C7C" w:rsidR="004C0830" w:rsidRPr="004C0830" w:rsidRDefault="004C0830" w:rsidP="004C0830">
            <w:pPr>
              <w:jc w:val="center"/>
              <w:rPr>
                <w:rFonts w:eastAsia="Times New Roman" w:cs="Arial"/>
                <w:color w:val="000000"/>
                <w:sz w:val="18"/>
                <w:szCs w:val="22"/>
                <w:lang w:val="da-DK" w:eastAsia="da-DK"/>
              </w:rPr>
            </w:pPr>
            <w:r>
              <w:rPr>
                <w:rFonts w:eastAsia="Times New Roman" w:cs="Arial"/>
                <w:color w:val="000000"/>
                <w:sz w:val="18"/>
                <w:szCs w:val="22"/>
                <w:lang w:val="da-DK" w:eastAsia="da-DK"/>
              </w:rPr>
              <w:t>Center Danmark, Hydrogen Vallet, Energi Danmark</w:t>
            </w:r>
          </w:p>
        </w:tc>
        <w:tc>
          <w:tcPr>
            <w:tcW w:w="50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21275" w14:textId="3C1136DF" w:rsidR="004C0830" w:rsidRDefault="00A96AF8" w:rsidP="004C0830">
            <w:pPr>
              <w:pStyle w:val="ListParagraph"/>
              <w:numPr>
                <w:ilvl w:val="0"/>
                <w:numId w:val="21"/>
              </w:numPr>
              <w:rPr>
                <w:rFonts w:eastAsia="Times New Roman" w:cs="Arial"/>
                <w:color w:val="000000"/>
                <w:sz w:val="18"/>
                <w:szCs w:val="22"/>
                <w:lang w:val="da-DK" w:eastAsia="da-DK"/>
              </w:rPr>
            </w:pPr>
            <w:r>
              <w:rPr>
                <w:rFonts w:eastAsia="Times New Roman" w:cs="Arial"/>
                <w:color w:val="000000"/>
                <w:sz w:val="18"/>
                <w:szCs w:val="22"/>
                <w:lang w:val="da-DK" w:eastAsia="da-DK"/>
              </w:rPr>
              <w:t xml:space="preserve">Ansvarlig for udviklingsforløb, jf. </w:t>
            </w:r>
            <w:proofErr w:type="spellStart"/>
            <w:r>
              <w:rPr>
                <w:rFonts w:eastAsia="Times New Roman" w:cs="Arial"/>
                <w:color w:val="000000"/>
                <w:sz w:val="18"/>
                <w:szCs w:val="22"/>
                <w:lang w:val="da-DK" w:eastAsia="da-DK"/>
              </w:rPr>
              <w:t>Qampo’s</w:t>
            </w:r>
            <w:proofErr w:type="spellEnd"/>
            <w:r>
              <w:rPr>
                <w:rFonts w:eastAsia="Times New Roman" w:cs="Arial"/>
                <w:color w:val="000000"/>
                <w:sz w:val="18"/>
                <w:szCs w:val="22"/>
                <w:lang w:val="da-DK" w:eastAsia="da-DK"/>
              </w:rPr>
              <w:t xml:space="preserve"> udviklingsproces. Afdække brugere, kunder, afdække problemer og udarbejde konkrete cases </w:t>
            </w:r>
          </w:p>
          <w:p w14:paraId="4A1CC2EB" w14:textId="5C3BD846" w:rsidR="00A96AF8" w:rsidRDefault="00A96AF8" w:rsidP="004C0830">
            <w:pPr>
              <w:pStyle w:val="ListParagraph"/>
              <w:numPr>
                <w:ilvl w:val="0"/>
                <w:numId w:val="21"/>
              </w:numPr>
              <w:rPr>
                <w:rFonts w:eastAsia="Times New Roman" w:cs="Arial"/>
                <w:color w:val="000000"/>
                <w:sz w:val="18"/>
                <w:szCs w:val="22"/>
                <w:lang w:val="da-DK" w:eastAsia="da-DK"/>
              </w:rPr>
            </w:pPr>
            <w:r>
              <w:rPr>
                <w:rFonts w:eastAsia="Times New Roman" w:cs="Arial"/>
                <w:color w:val="000000"/>
                <w:sz w:val="18"/>
                <w:szCs w:val="22"/>
                <w:lang w:val="da-DK" w:eastAsia="da-DK"/>
              </w:rPr>
              <w:t>Simulering af algoritmer ud fra WP3 for at teste disse i et realistisk miljø</w:t>
            </w:r>
          </w:p>
          <w:p w14:paraId="02D832DB" w14:textId="00D4C23D" w:rsidR="00A96AF8" w:rsidRPr="004C0830" w:rsidRDefault="00A96AF8" w:rsidP="004C0830">
            <w:pPr>
              <w:pStyle w:val="ListParagraph"/>
              <w:numPr>
                <w:ilvl w:val="0"/>
                <w:numId w:val="21"/>
              </w:numPr>
              <w:rPr>
                <w:rFonts w:eastAsia="Times New Roman" w:cs="Arial"/>
                <w:color w:val="000000"/>
                <w:sz w:val="18"/>
                <w:szCs w:val="22"/>
                <w:lang w:val="da-DK" w:eastAsia="da-DK"/>
              </w:rPr>
            </w:pPr>
            <w:r>
              <w:rPr>
                <w:rFonts w:eastAsia="Times New Roman" w:cs="Arial"/>
                <w:color w:val="000000"/>
                <w:sz w:val="18"/>
                <w:szCs w:val="22"/>
                <w:lang w:val="da-DK" w:eastAsia="da-DK"/>
              </w:rPr>
              <w:t>Evt. teste i faktiske markeder via Energi Danmark</w:t>
            </w:r>
          </w:p>
        </w:tc>
      </w:tr>
    </w:tbl>
    <w:p w14:paraId="38BBF055" w14:textId="6CEA9E10" w:rsidR="00426271" w:rsidRPr="00B221C3" w:rsidRDefault="00DE7685" w:rsidP="00426271">
      <w:pPr>
        <w:jc w:val="center"/>
        <w:rPr>
          <w:b/>
          <w:i/>
          <w:iCs/>
          <w:szCs w:val="20"/>
          <w:lang w:val="da-DK"/>
        </w:rPr>
      </w:pPr>
      <w:r w:rsidRPr="00B221C3">
        <w:rPr>
          <w:b/>
          <w:i/>
          <w:iCs/>
          <w:szCs w:val="20"/>
          <w:lang w:val="da-DK"/>
        </w:rPr>
        <w:t>Tabel 1</w:t>
      </w:r>
      <w:r w:rsidR="00426271" w:rsidRPr="00B221C3">
        <w:rPr>
          <w:b/>
          <w:i/>
          <w:iCs/>
          <w:szCs w:val="20"/>
          <w:lang w:val="da-DK"/>
        </w:rPr>
        <w:t>: Arbejdspakkebeskrivelse</w:t>
      </w:r>
    </w:p>
    <w:p w14:paraId="5853EFF3" w14:textId="77777777" w:rsidR="00402054" w:rsidRPr="00402054" w:rsidRDefault="00402054" w:rsidP="00402054">
      <w:pPr>
        <w:rPr>
          <w:lang w:val="da-DK"/>
        </w:rPr>
      </w:pPr>
    </w:p>
    <w:p w14:paraId="2729322B" w14:textId="77777777" w:rsidR="00777E7C" w:rsidRPr="00426271" w:rsidRDefault="00777E7C" w:rsidP="0013617F">
      <w:pPr>
        <w:rPr>
          <w:b/>
          <w:bCs/>
          <w:i/>
          <w:lang w:val="da-DK"/>
        </w:rPr>
      </w:pPr>
      <w:r w:rsidRPr="00426271">
        <w:rPr>
          <w:b/>
          <w:bCs/>
          <w:i/>
          <w:lang w:val="da-DK"/>
        </w:rPr>
        <w:t>Fase II</w:t>
      </w:r>
    </w:p>
    <w:p w14:paraId="3CC2B424" w14:textId="28497A8B" w:rsidR="00777E7C" w:rsidRDefault="00777E7C" w:rsidP="0075433A">
      <w:pPr>
        <w:rPr>
          <w:szCs w:val="20"/>
          <w:lang w:val="da-DK"/>
        </w:rPr>
      </w:pPr>
    </w:p>
    <w:p w14:paraId="25EEEF2E" w14:textId="7E2C5E9E" w:rsidR="0075433A" w:rsidRDefault="0075433A" w:rsidP="0075433A">
      <w:pPr>
        <w:rPr>
          <w:szCs w:val="20"/>
          <w:lang w:val="da-DK"/>
        </w:rPr>
      </w:pPr>
      <w:r>
        <w:rPr>
          <w:szCs w:val="20"/>
          <w:lang w:val="da-DK"/>
        </w:rPr>
        <w:t xml:space="preserve">Formål </w:t>
      </w:r>
      <w:r w:rsidR="00025A54">
        <w:rPr>
          <w:szCs w:val="20"/>
          <w:lang w:val="da-DK"/>
        </w:rPr>
        <w:t>med Fase II</w:t>
      </w:r>
      <w:r>
        <w:rPr>
          <w:szCs w:val="20"/>
          <w:lang w:val="da-DK"/>
        </w:rPr>
        <w:t xml:space="preserve"> blive</w:t>
      </w:r>
      <w:r w:rsidR="00025A54">
        <w:rPr>
          <w:szCs w:val="20"/>
          <w:lang w:val="da-DK"/>
        </w:rPr>
        <w:t>r</w:t>
      </w:r>
      <w:r>
        <w:rPr>
          <w:szCs w:val="20"/>
          <w:lang w:val="da-DK"/>
        </w:rPr>
        <w:t xml:space="preserve"> </w:t>
      </w:r>
      <w:r w:rsidR="00AC2BEA">
        <w:rPr>
          <w:szCs w:val="20"/>
          <w:lang w:val="da-DK"/>
        </w:rPr>
        <w:t xml:space="preserve">at videreudvikle, teste og i </w:t>
      </w:r>
      <w:proofErr w:type="spellStart"/>
      <w:r w:rsidR="00AC2BEA">
        <w:rPr>
          <w:szCs w:val="20"/>
          <w:lang w:val="da-DK"/>
        </w:rPr>
        <w:t>fuld-skala</w:t>
      </w:r>
      <w:proofErr w:type="spellEnd"/>
      <w:r w:rsidR="00AC2BEA">
        <w:rPr>
          <w:szCs w:val="20"/>
          <w:lang w:val="da-DK"/>
        </w:rPr>
        <w:t xml:space="preserve"> demonstrere de koncepter der er udviklet i Fase I. Opdeling af arbejdspakker, kortlægning og beskrivelse af aktiviteter i arbejdspakkerne udarbejdes i slutningen af Fase I.</w:t>
      </w:r>
    </w:p>
    <w:p w14:paraId="3C22C480" w14:textId="77777777" w:rsidR="0075433A" w:rsidRPr="00203D03" w:rsidRDefault="0075433A" w:rsidP="0075433A">
      <w:pPr>
        <w:rPr>
          <w:szCs w:val="20"/>
          <w:lang w:val="da-DK"/>
        </w:rPr>
      </w:pPr>
    </w:p>
    <w:p w14:paraId="475EDDA2" w14:textId="77777777" w:rsidR="00E06803" w:rsidRPr="00416207" w:rsidRDefault="00E06803" w:rsidP="00E06803">
      <w:pPr>
        <w:pStyle w:val="EIC"/>
        <w:numPr>
          <w:ilvl w:val="0"/>
          <w:numId w:val="7"/>
        </w:numPr>
        <w:rPr>
          <w:sz w:val="28"/>
          <w:szCs w:val="28"/>
        </w:rPr>
      </w:pPr>
      <w:bookmarkStart w:id="17" w:name="_Toc23492784"/>
      <w:r w:rsidRPr="00416207">
        <w:rPr>
          <w:sz w:val="28"/>
          <w:szCs w:val="28"/>
        </w:rPr>
        <w:t>Effekt</w:t>
      </w:r>
      <w:bookmarkEnd w:id="17"/>
    </w:p>
    <w:p w14:paraId="1D696400" w14:textId="77777777" w:rsidR="00E06803" w:rsidRPr="00535232" w:rsidRDefault="00E06803" w:rsidP="00E06803">
      <w:pPr>
        <w:pStyle w:val="ListParagraph"/>
        <w:numPr>
          <w:ilvl w:val="0"/>
          <w:numId w:val="10"/>
        </w:numPr>
        <w:spacing w:before="240" w:after="240"/>
        <w:rPr>
          <w:szCs w:val="20"/>
          <w:lang w:val="da-DK"/>
        </w:rPr>
      </w:pPr>
      <w:r w:rsidRPr="00DE7685">
        <w:rPr>
          <w:szCs w:val="20"/>
          <w:lang w:val="da-DK"/>
        </w:rPr>
        <w:t>Balancering</w:t>
      </w:r>
      <w:r>
        <w:rPr>
          <w:szCs w:val="20"/>
          <w:lang w:val="da-DK"/>
        </w:rPr>
        <w:t xml:space="preserve"> og forsyningssikkerhed</w:t>
      </w:r>
    </w:p>
    <w:p w14:paraId="6F2E06CD" w14:textId="1AEAA586" w:rsidR="00E06803" w:rsidRPr="00DE7685" w:rsidRDefault="009A4CBB" w:rsidP="00E06803">
      <w:pPr>
        <w:spacing w:before="240" w:after="240"/>
        <w:rPr>
          <w:szCs w:val="20"/>
          <w:lang w:val="da-DK"/>
        </w:rPr>
      </w:pPr>
      <w:r>
        <w:rPr>
          <w:szCs w:val="20"/>
          <w:lang w:val="da-DK"/>
        </w:rPr>
        <w:lastRenderedPageBreak/>
        <w:t>Nær</w:t>
      </w:r>
      <w:r w:rsidRPr="00DE7685">
        <w:rPr>
          <w:szCs w:val="20"/>
          <w:lang w:val="da-DK"/>
        </w:rPr>
        <w:t>værende</w:t>
      </w:r>
      <w:r w:rsidR="00E06803" w:rsidRPr="00DE7685">
        <w:rPr>
          <w:szCs w:val="20"/>
          <w:lang w:val="da-DK"/>
        </w:rPr>
        <w:t xml:space="preserve"> projekt </w:t>
      </w:r>
      <w:r>
        <w:rPr>
          <w:szCs w:val="20"/>
          <w:lang w:val="da-DK"/>
        </w:rPr>
        <w:t>fokuserer</w:t>
      </w:r>
      <w:r w:rsidR="00E06803" w:rsidRPr="00DE7685">
        <w:rPr>
          <w:szCs w:val="20"/>
          <w:lang w:val="da-DK"/>
        </w:rPr>
        <w:t xml:space="preserve"> aggregering af flere </w:t>
      </w:r>
      <w:r>
        <w:rPr>
          <w:szCs w:val="20"/>
          <w:lang w:val="da-DK"/>
        </w:rPr>
        <w:t>fleksibilitetsmuligheder i</w:t>
      </w:r>
      <w:r w:rsidR="00E06803" w:rsidRPr="00DE7685">
        <w:rPr>
          <w:szCs w:val="20"/>
          <w:lang w:val="da-DK"/>
        </w:rPr>
        <w:t xml:space="preserve"> direkte i</w:t>
      </w:r>
      <w:r>
        <w:rPr>
          <w:szCs w:val="20"/>
          <w:lang w:val="da-DK"/>
        </w:rPr>
        <w:t>ntegration med nuværende</w:t>
      </w:r>
      <w:r w:rsidR="00E06803" w:rsidRPr="00DE7685">
        <w:rPr>
          <w:szCs w:val="20"/>
          <w:lang w:val="da-DK"/>
        </w:rPr>
        <w:t xml:space="preserve"> markedsvilkår. Ved reel markedsdeltagelse opnås en indsigt i reelle muligheder og barrierer, samt priser og markedsvilkår. Effekten vil derfor være et nuanceret indblik i hvilken form primære reserver der bedst egner sig til deltagelse på nuværende markedsvilkår. Det gælder fx batteriers tekniske egenskaber og krav sat ift. markedsvilkår så som aktiveringstid og varighed. </w:t>
      </w:r>
    </w:p>
    <w:p w14:paraId="53C7C628" w14:textId="77777777" w:rsidR="00E06803" w:rsidRPr="00DE7685" w:rsidRDefault="00E06803" w:rsidP="00E06803">
      <w:pPr>
        <w:spacing w:before="240" w:after="240"/>
        <w:rPr>
          <w:szCs w:val="20"/>
          <w:lang w:val="da-DK"/>
        </w:rPr>
      </w:pPr>
      <w:r w:rsidRPr="00DE7685">
        <w:rPr>
          <w:szCs w:val="20"/>
          <w:lang w:val="da-DK"/>
        </w:rPr>
        <w:t xml:space="preserve">Effekten af projektet vil på sigt forbedre forsyningssikkerheden i takt med at flere og flere batterier aggregeret kan deltage med stor effekt i balancemarkedet. Efterspørgslen fra Energinet og andre </w:t>
      </w:r>
      <w:proofErr w:type="spellStart"/>
      <w:r w:rsidRPr="00DE7685">
        <w:rPr>
          <w:szCs w:val="20"/>
          <w:lang w:val="da-DK"/>
        </w:rPr>
        <w:t>TSO’er</w:t>
      </w:r>
      <w:proofErr w:type="spellEnd"/>
      <w:r w:rsidRPr="00DE7685">
        <w:rPr>
          <w:szCs w:val="20"/>
          <w:lang w:val="da-DK"/>
        </w:rPr>
        <w:t xml:space="preserve"> vil kun stige i fremtiden i takt med større vedvarende energiproduktion. I fremtiden vil en tilpas kritisk masse af fleksibilitet reelt kunne understøtte forsyningssikkerheden. </w:t>
      </w:r>
    </w:p>
    <w:p w14:paraId="3209C4B9" w14:textId="77777777" w:rsidR="00E06803" w:rsidRPr="00DE7685" w:rsidRDefault="00E06803" w:rsidP="00E06803">
      <w:pPr>
        <w:pStyle w:val="ListParagraph"/>
        <w:numPr>
          <w:ilvl w:val="0"/>
          <w:numId w:val="10"/>
        </w:numPr>
        <w:spacing w:before="240" w:after="240"/>
        <w:rPr>
          <w:szCs w:val="20"/>
        </w:rPr>
      </w:pPr>
      <w:proofErr w:type="spellStart"/>
      <w:r w:rsidRPr="00DE7685">
        <w:rPr>
          <w:szCs w:val="20"/>
        </w:rPr>
        <w:t>Uafhængighed</w:t>
      </w:r>
      <w:proofErr w:type="spellEnd"/>
      <w:r w:rsidRPr="00DE7685">
        <w:rPr>
          <w:szCs w:val="20"/>
        </w:rPr>
        <w:t xml:space="preserve"> </w:t>
      </w:r>
      <w:proofErr w:type="spellStart"/>
      <w:r w:rsidRPr="00DE7685">
        <w:rPr>
          <w:szCs w:val="20"/>
        </w:rPr>
        <w:t>fra</w:t>
      </w:r>
      <w:proofErr w:type="spellEnd"/>
      <w:r w:rsidRPr="00DE7685">
        <w:rPr>
          <w:szCs w:val="20"/>
        </w:rPr>
        <w:t xml:space="preserve"> </w:t>
      </w:r>
      <w:proofErr w:type="spellStart"/>
      <w:r w:rsidRPr="00DE7685">
        <w:rPr>
          <w:szCs w:val="20"/>
        </w:rPr>
        <w:t>fossile</w:t>
      </w:r>
      <w:proofErr w:type="spellEnd"/>
      <w:r w:rsidRPr="00DE7685">
        <w:rPr>
          <w:szCs w:val="20"/>
        </w:rPr>
        <w:t xml:space="preserve"> </w:t>
      </w:r>
      <w:proofErr w:type="spellStart"/>
      <w:r w:rsidRPr="00DE7685">
        <w:rPr>
          <w:szCs w:val="20"/>
        </w:rPr>
        <w:t>brændstoffer</w:t>
      </w:r>
      <w:proofErr w:type="spellEnd"/>
    </w:p>
    <w:p w14:paraId="3BCCBF08" w14:textId="7FDEDD81" w:rsidR="00E06803" w:rsidRPr="00DE7685" w:rsidRDefault="00E06803" w:rsidP="00E06803">
      <w:pPr>
        <w:spacing w:before="240" w:after="240"/>
        <w:rPr>
          <w:szCs w:val="20"/>
          <w:lang w:val="da-DK"/>
        </w:rPr>
      </w:pPr>
      <w:r w:rsidRPr="00DE7685">
        <w:rPr>
          <w:szCs w:val="20"/>
          <w:lang w:val="da-DK"/>
        </w:rPr>
        <w:t xml:space="preserve">I løbet af projektet vil det blive undersøgt hvilke systemydelser de forskellige fleksibilitetsenheder kan levere og dermed hvilke markeder de kan deltage i. Mange reserver leveres i dag typisk fra konventionelle energikilder i form af kraftværker, som leverer disse ydelser imens de står </w:t>
      </w:r>
      <w:proofErr w:type="spellStart"/>
      <w:r w:rsidRPr="00DE7685">
        <w:rPr>
          <w:szCs w:val="20"/>
          <w:lang w:val="da-DK"/>
        </w:rPr>
        <w:t>stand-by</w:t>
      </w:r>
      <w:proofErr w:type="spellEnd"/>
      <w:r w:rsidRPr="00DE7685">
        <w:rPr>
          <w:szCs w:val="20"/>
          <w:lang w:val="da-DK"/>
        </w:rPr>
        <w:t xml:space="preserve"> og afventer aktivering. Fleksibilitet vil i nogen grad kunne erstatte disse CO2 udledende kilder og i stedet balancere et grønt energisystem</w:t>
      </w:r>
      <w:r w:rsidR="009A4CBB">
        <w:rPr>
          <w:szCs w:val="20"/>
          <w:lang w:val="da-DK"/>
        </w:rPr>
        <w:t>.</w:t>
      </w:r>
    </w:p>
    <w:p w14:paraId="38C956DF" w14:textId="77777777" w:rsidR="00E06803" w:rsidRPr="00DE7685" w:rsidRDefault="00E06803" w:rsidP="00E06803">
      <w:pPr>
        <w:pStyle w:val="ListParagraph"/>
        <w:numPr>
          <w:ilvl w:val="0"/>
          <w:numId w:val="10"/>
        </w:numPr>
        <w:spacing w:before="240" w:after="240"/>
        <w:rPr>
          <w:szCs w:val="20"/>
          <w:lang w:val="da-DK"/>
        </w:rPr>
      </w:pPr>
      <w:r w:rsidRPr="00DE7685">
        <w:rPr>
          <w:szCs w:val="20"/>
          <w:lang w:val="da-DK"/>
        </w:rPr>
        <w:t>Bedre rammer for handel med fleksibilitet</w:t>
      </w:r>
    </w:p>
    <w:p w14:paraId="1F166EFF" w14:textId="77777777" w:rsidR="00E06803" w:rsidRPr="0088007F" w:rsidRDefault="00E06803" w:rsidP="00E06803">
      <w:pPr>
        <w:spacing w:before="240" w:after="240"/>
        <w:rPr>
          <w:szCs w:val="20"/>
          <w:lang w:val="da-DK"/>
        </w:rPr>
      </w:pPr>
      <w:r w:rsidRPr="00DE7685">
        <w:rPr>
          <w:szCs w:val="20"/>
          <w:lang w:val="da-DK"/>
        </w:rPr>
        <w:t xml:space="preserve">Projektet har en unik dialog med Energinet og har via pilotaftaler mulighed for at teste leverancer der går under nuværende markedsvilkår, men stadig deltager i reelle markeder. Projektet vil derfor spille en afgørende rolle i at udforske og udfordre markedsvilkårene og påvirke hvordan fremtidens markedsrammer bedst muligt understøtter fleksibilitets indgåelse i fremtidens efterspørgsel på balanceringsydelser. Samtidig bidrager projektet til at de mest omkostningseffektive løsninger tilvejebringes. </w:t>
      </w:r>
      <w:r>
        <w:rPr>
          <w:szCs w:val="20"/>
          <w:lang w:val="da-DK"/>
        </w:rPr>
        <w:t xml:space="preserve">Alt dette følger af baggrundsnotatet </w:t>
      </w:r>
      <w:r w:rsidRPr="0088007F">
        <w:rPr>
          <w:i/>
          <w:szCs w:val="20"/>
          <w:lang w:val="da-DK"/>
        </w:rPr>
        <w:t>”Nedre rammer for handel med fleksibilitet</w:t>
      </w:r>
      <w:r w:rsidRPr="0088007F">
        <w:rPr>
          <w:rStyle w:val="FootnoteReference"/>
          <w:i/>
          <w:szCs w:val="20"/>
          <w:lang w:val="da-DK"/>
        </w:rPr>
        <w:footnoteReference w:id="4"/>
      </w:r>
      <w:r w:rsidRPr="0088007F">
        <w:rPr>
          <w:i/>
          <w:szCs w:val="20"/>
          <w:lang w:val="da-DK"/>
        </w:rPr>
        <w:t xml:space="preserve">” </w:t>
      </w:r>
      <w:r>
        <w:rPr>
          <w:szCs w:val="20"/>
          <w:lang w:val="da-DK"/>
        </w:rPr>
        <w:t xml:space="preserve">skrevet af </w:t>
      </w:r>
      <w:proofErr w:type="spellStart"/>
      <w:r>
        <w:rPr>
          <w:szCs w:val="20"/>
          <w:lang w:val="da-DK"/>
        </w:rPr>
        <w:t>iEnergi</w:t>
      </w:r>
      <w:proofErr w:type="spellEnd"/>
      <w:r>
        <w:rPr>
          <w:szCs w:val="20"/>
          <w:lang w:val="da-DK"/>
        </w:rPr>
        <w:t xml:space="preserve">, som også er i </w:t>
      </w:r>
      <w:proofErr w:type="spellStart"/>
      <w:r>
        <w:rPr>
          <w:szCs w:val="20"/>
          <w:lang w:val="da-DK"/>
        </w:rPr>
        <w:t>advisory</w:t>
      </w:r>
      <w:proofErr w:type="spellEnd"/>
      <w:r>
        <w:rPr>
          <w:szCs w:val="20"/>
          <w:lang w:val="da-DK"/>
        </w:rPr>
        <w:t xml:space="preserve"> </w:t>
      </w:r>
      <w:proofErr w:type="spellStart"/>
      <w:r>
        <w:rPr>
          <w:szCs w:val="20"/>
          <w:lang w:val="da-DK"/>
        </w:rPr>
        <w:t>board</w:t>
      </w:r>
      <w:proofErr w:type="spellEnd"/>
      <w:r>
        <w:rPr>
          <w:szCs w:val="20"/>
          <w:lang w:val="da-DK"/>
        </w:rPr>
        <w:t xml:space="preserve"> i projektet, og som dermed vil bidrage med deres kendskab til relevante barrierer. Disse barrierer vil undersøges nærmere i projektet og viden overbringes til problemejer, Energinet. </w:t>
      </w:r>
    </w:p>
    <w:p w14:paraId="3AACF924" w14:textId="77777777" w:rsidR="00E06803" w:rsidRDefault="00E06803" w:rsidP="00E06803">
      <w:pPr>
        <w:pStyle w:val="Default"/>
        <w:rPr>
          <w:rFonts w:ascii="Arial" w:hAnsi="Arial" w:cs="Arial"/>
          <w:sz w:val="20"/>
          <w:szCs w:val="20"/>
        </w:rPr>
      </w:pPr>
      <w:r w:rsidRPr="00DE7685">
        <w:rPr>
          <w:rFonts w:ascii="Arial" w:hAnsi="Arial" w:cs="Arial"/>
          <w:sz w:val="20"/>
          <w:szCs w:val="20"/>
        </w:rPr>
        <w:t xml:space="preserve">Hvis det fleksible forbrug skal aktiveres for at hjælpe til at løse disse elnettets udfordringer, kræver det, at elmarkedet bliver i stand til at håndtere nye fleksibilitetsydelser. I fremtiden kan det fleksible elforbrug hjælpe til at tilvejebringe nye billigere ydelser til balancering af </w:t>
      </w:r>
      <w:proofErr w:type="spellStart"/>
      <w:r w:rsidRPr="00DE7685">
        <w:rPr>
          <w:rFonts w:ascii="Arial" w:hAnsi="Arial" w:cs="Arial"/>
          <w:sz w:val="20"/>
          <w:szCs w:val="20"/>
        </w:rPr>
        <w:t>elsystemet</w:t>
      </w:r>
      <w:proofErr w:type="spellEnd"/>
      <w:r w:rsidRPr="00DE7685">
        <w:rPr>
          <w:rFonts w:ascii="Arial" w:hAnsi="Arial" w:cs="Arial"/>
          <w:sz w:val="20"/>
          <w:szCs w:val="20"/>
        </w:rPr>
        <w:t>.</w:t>
      </w:r>
    </w:p>
    <w:p w14:paraId="18DE9F04" w14:textId="77777777" w:rsidR="00E06803" w:rsidRDefault="00E06803" w:rsidP="00E06803">
      <w:pPr>
        <w:pStyle w:val="Default"/>
        <w:rPr>
          <w:rFonts w:ascii="Arial" w:hAnsi="Arial" w:cs="Arial"/>
          <w:sz w:val="20"/>
          <w:szCs w:val="20"/>
        </w:rPr>
      </w:pPr>
    </w:p>
    <w:p w14:paraId="2F871420" w14:textId="77777777" w:rsidR="00E06803" w:rsidRDefault="00E06803" w:rsidP="00E06803">
      <w:pPr>
        <w:pStyle w:val="Default"/>
        <w:numPr>
          <w:ilvl w:val="0"/>
          <w:numId w:val="10"/>
        </w:numPr>
        <w:rPr>
          <w:rFonts w:ascii="Arial" w:hAnsi="Arial" w:cs="Arial"/>
          <w:sz w:val="20"/>
          <w:szCs w:val="20"/>
        </w:rPr>
      </w:pPr>
      <w:r>
        <w:rPr>
          <w:rFonts w:ascii="Arial" w:hAnsi="Arial" w:cs="Arial"/>
          <w:sz w:val="20"/>
          <w:szCs w:val="20"/>
        </w:rPr>
        <w:t>Kommercialisering af fleksibilitet</w:t>
      </w:r>
    </w:p>
    <w:p w14:paraId="6C1BE7E3" w14:textId="77777777" w:rsidR="00E06803" w:rsidRPr="00DE7685" w:rsidRDefault="00E06803" w:rsidP="00E06803">
      <w:pPr>
        <w:pStyle w:val="Default"/>
        <w:rPr>
          <w:rFonts w:ascii="Arial" w:hAnsi="Arial" w:cs="Arial"/>
          <w:sz w:val="20"/>
          <w:szCs w:val="20"/>
        </w:rPr>
      </w:pPr>
      <w:r>
        <w:rPr>
          <w:rFonts w:ascii="Arial" w:hAnsi="Arial" w:cs="Arial"/>
          <w:sz w:val="20"/>
          <w:szCs w:val="20"/>
        </w:rPr>
        <w:t xml:space="preserve">Gennem etablering af en fleksibilitetsplatform vil en effekt af projektet være at undersøge indtjeningsmulighederne og potentialet for nuværende deltage i markedet. Effekten vil samtidig være at skabe retning for fremtidens inddragelse af fleksibilitet i markedet. På den baggrund vil projektet undersøge og udvikle forretningsmodeller med et kommercielt sigte for øje. </w:t>
      </w:r>
    </w:p>
    <w:p w14:paraId="059BEE9F" w14:textId="77777777" w:rsidR="00E06803" w:rsidRDefault="00E06803" w:rsidP="00E06803">
      <w:pPr>
        <w:rPr>
          <w:i/>
          <w:lang w:val="da-DK"/>
        </w:rPr>
      </w:pPr>
    </w:p>
    <w:p w14:paraId="4A1E06AE" w14:textId="77777777" w:rsidR="00E06803" w:rsidRPr="004A1E22" w:rsidRDefault="00E06803" w:rsidP="00E06803">
      <w:pPr>
        <w:pStyle w:val="ListParagraph"/>
        <w:numPr>
          <w:ilvl w:val="0"/>
          <w:numId w:val="10"/>
        </w:numPr>
        <w:rPr>
          <w:i/>
          <w:lang w:val="da-DK"/>
        </w:rPr>
      </w:pPr>
      <w:r w:rsidRPr="004A1E22">
        <w:rPr>
          <w:i/>
          <w:lang w:val="da-DK"/>
        </w:rPr>
        <w:t>Samfund</w:t>
      </w:r>
    </w:p>
    <w:p w14:paraId="7CF30E89" w14:textId="77777777" w:rsidR="00E06803" w:rsidRPr="00227FD4" w:rsidRDefault="00E06803" w:rsidP="00E06803">
      <w:pPr>
        <w:rPr>
          <w:rFonts w:eastAsia="Calibri" w:cs="Arial"/>
          <w:color w:val="000000"/>
          <w:szCs w:val="20"/>
          <w:lang w:val="da-DK"/>
        </w:rPr>
      </w:pPr>
      <w:r>
        <w:rPr>
          <w:szCs w:val="20"/>
          <w:lang w:val="da-DK"/>
        </w:rPr>
        <w:t xml:space="preserve">På baggrund af udfordringerne i distributionsnettet kan fleksibilitet medfører at store milliard investeringer i udvidelse og forstærkninger i nettet kan udskydes eller helt undgås og dermed gavne samfundsøkonomien. </w:t>
      </w:r>
    </w:p>
    <w:p w14:paraId="138188FF" w14:textId="77777777" w:rsidR="00E06803" w:rsidRPr="0088007F" w:rsidRDefault="00E06803" w:rsidP="00E06803">
      <w:pPr>
        <w:rPr>
          <w:lang w:val="da-DK"/>
        </w:rPr>
      </w:pPr>
    </w:p>
    <w:p w14:paraId="6B714F6A" w14:textId="77777777" w:rsidR="00E06803" w:rsidRPr="004A1E22" w:rsidRDefault="00E06803" w:rsidP="00E06803">
      <w:pPr>
        <w:pStyle w:val="ListParagraph"/>
        <w:numPr>
          <w:ilvl w:val="0"/>
          <w:numId w:val="10"/>
        </w:numPr>
        <w:rPr>
          <w:lang w:val="da-DK"/>
        </w:rPr>
      </w:pPr>
      <w:r w:rsidRPr="004A1E22">
        <w:rPr>
          <w:i/>
          <w:lang w:val="da-DK"/>
        </w:rPr>
        <w:t>Virksomheder</w:t>
      </w:r>
    </w:p>
    <w:p w14:paraId="750078DC" w14:textId="77777777" w:rsidR="00E06803" w:rsidRDefault="00E06803" w:rsidP="00E06803">
      <w:pPr>
        <w:rPr>
          <w:szCs w:val="20"/>
          <w:lang w:val="da-DK"/>
        </w:rPr>
      </w:pPr>
      <w:r>
        <w:rPr>
          <w:szCs w:val="20"/>
          <w:lang w:val="da-DK"/>
        </w:rPr>
        <w:t xml:space="preserve">Projektet kan fremme virksomheders interesse dels i deltagelsen af </w:t>
      </w:r>
      <w:proofErr w:type="spellStart"/>
      <w:r>
        <w:rPr>
          <w:szCs w:val="20"/>
          <w:lang w:val="da-DK"/>
        </w:rPr>
        <w:t>Demand</w:t>
      </w:r>
      <w:proofErr w:type="spellEnd"/>
      <w:r>
        <w:rPr>
          <w:szCs w:val="20"/>
          <w:lang w:val="da-DK"/>
        </w:rPr>
        <w:t xml:space="preserve"> </w:t>
      </w:r>
      <w:proofErr w:type="spellStart"/>
      <w:r>
        <w:rPr>
          <w:szCs w:val="20"/>
          <w:lang w:val="da-DK"/>
        </w:rPr>
        <w:t>Response</w:t>
      </w:r>
      <w:proofErr w:type="spellEnd"/>
      <w:r>
        <w:rPr>
          <w:szCs w:val="20"/>
          <w:lang w:val="da-DK"/>
        </w:rPr>
        <w:t xml:space="preserve"> og generelt en tilpasning af store virksomheders forbrug og dels større virksomheders interesse i at investere i fremtidens lagringsmetoder ved at projektet både fremviser positive indtjeningsmuligheder ved markedsdeltagelse og samtidig en grønnere omstilling. </w:t>
      </w:r>
    </w:p>
    <w:p w14:paraId="6696EF15" w14:textId="77777777" w:rsidR="00E06803" w:rsidRDefault="00E06803" w:rsidP="00E06803">
      <w:pPr>
        <w:pStyle w:val="EIC"/>
        <w:rPr>
          <w:sz w:val="28"/>
          <w:szCs w:val="28"/>
        </w:rPr>
      </w:pPr>
    </w:p>
    <w:p w14:paraId="3406BEC6" w14:textId="482A6934" w:rsidR="00777E7C" w:rsidRDefault="00777E7C" w:rsidP="00EA5608">
      <w:pPr>
        <w:pStyle w:val="EIC"/>
        <w:numPr>
          <w:ilvl w:val="0"/>
          <w:numId w:val="7"/>
        </w:numPr>
        <w:rPr>
          <w:sz w:val="28"/>
        </w:rPr>
      </w:pPr>
      <w:bookmarkStart w:id="20" w:name="_Toc23492785"/>
      <w:r w:rsidRPr="00416207">
        <w:rPr>
          <w:sz w:val="28"/>
        </w:rPr>
        <w:t>Projektdeltagere</w:t>
      </w:r>
      <w:bookmarkEnd w:id="20"/>
    </w:p>
    <w:p w14:paraId="758EE0A8" w14:textId="16D00E34" w:rsidR="006460DD" w:rsidRDefault="006460DD" w:rsidP="006460DD">
      <w:pPr>
        <w:rPr>
          <w:lang w:val="da-DK"/>
        </w:rPr>
      </w:pPr>
      <w:r>
        <w:rPr>
          <w:lang w:val="da-DK"/>
        </w:rPr>
        <w:t xml:space="preserve">Energi Innovation Cluster arbejder efter en projektmodel kaldet </w:t>
      </w:r>
      <w:proofErr w:type="spellStart"/>
      <w:r>
        <w:rPr>
          <w:lang w:val="da-DK"/>
        </w:rPr>
        <w:t>Cost</w:t>
      </w:r>
      <w:proofErr w:type="spellEnd"/>
      <w:r>
        <w:rPr>
          <w:lang w:val="da-DK"/>
        </w:rPr>
        <w:t xml:space="preserve"> </w:t>
      </w:r>
      <w:proofErr w:type="spellStart"/>
      <w:r>
        <w:rPr>
          <w:lang w:val="da-DK"/>
        </w:rPr>
        <w:t>Reduction</w:t>
      </w:r>
      <w:proofErr w:type="spellEnd"/>
      <w:r>
        <w:rPr>
          <w:lang w:val="da-DK"/>
        </w:rPr>
        <w:t xml:space="preserve"> Innovation Forum, forkortet CRIF. I </w:t>
      </w:r>
      <w:r w:rsidR="00171664">
        <w:rPr>
          <w:lang w:val="da-DK"/>
        </w:rPr>
        <w:t xml:space="preserve">denne </w:t>
      </w:r>
      <w:r>
        <w:rPr>
          <w:lang w:val="da-DK"/>
        </w:rPr>
        <w:t xml:space="preserve">arbejdes der med dedikerede problemejere og -løsere. En problemejer er en </w:t>
      </w:r>
      <w:r w:rsidR="00171664">
        <w:rPr>
          <w:lang w:val="da-DK"/>
        </w:rPr>
        <w:t xml:space="preserve">virksomhed/organisation </w:t>
      </w:r>
      <w:r>
        <w:rPr>
          <w:lang w:val="da-DK"/>
        </w:rPr>
        <w:t>som tilkendegiver at der er e</w:t>
      </w:r>
      <w:r w:rsidR="00171664">
        <w:rPr>
          <w:lang w:val="da-DK"/>
        </w:rPr>
        <w:t>n udfordring</w:t>
      </w:r>
      <w:r>
        <w:rPr>
          <w:lang w:val="da-DK"/>
        </w:rPr>
        <w:t xml:space="preserve">, og som </w:t>
      </w:r>
      <w:r w:rsidR="00171664">
        <w:rPr>
          <w:lang w:val="da-DK"/>
        </w:rPr>
        <w:t xml:space="preserve">den </w:t>
      </w:r>
      <w:r>
        <w:rPr>
          <w:lang w:val="da-DK"/>
        </w:rPr>
        <w:t xml:space="preserve">vil have interesse i at </w:t>
      </w:r>
      <w:r w:rsidR="00171664">
        <w:rPr>
          <w:lang w:val="da-DK"/>
        </w:rPr>
        <w:t>få</w:t>
      </w:r>
      <w:r>
        <w:rPr>
          <w:lang w:val="da-DK"/>
        </w:rPr>
        <w:t xml:space="preserve"> løs</w:t>
      </w:r>
      <w:r w:rsidR="00171664">
        <w:rPr>
          <w:lang w:val="da-DK"/>
        </w:rPr>
        <w:t>t</w:t>
      </w:r>
      <w:r>
        <w:rPr>
          <w:lang w:val="da-DK"/>
        </w:rPr>
        <w:t xml:space="preserve"> gennem et </w:t>
      </w:r>
      <w:proofErr w:type="spellStart"/>
      <w:r>
        <w:rPr>
          <w:lang w:val="da-DK"/>
        </w:rPr>
        <w:t>interorganisatorisk</w:t>
      </w:r>
      <w:proofErr w:type="spellEnd"/>
      <w:r>
        <w:rPr>
          <w:lang w:val="da-DK"/>
        </w:rPr>
        <w:t xml:space="preserve"> samarbejde. I dette tilfælde fungerer </w:t>
      </w:r>
      <w:r w:rsidRPr="00203D03">
        <w:rPr>
          <w:i/>
          <w:lang w:val="da-DK"/>
        </w:rPr>
        <w:t>Energinet</w:t>
      </w:r>
      <w:r>
        <w:rPr>
          <w:lang w:val="da-DK"/>
        </w:rPr>
        <w:t xml:space="preserve"> som problemejer, og sidder således med til partnermøder, som bedst kan sammenlignes med et styregruppemøde. Energinet vil derfor blive set som styregruppeleder, og sørge for løbende at validere de koncepter som projektet tilvejebringer. Energinet er udover deltagelsen i styregruppen ikke anset som værende en aktiv problemløser. </w:t>
      </w:r>
    </w:p>
    <w:p w14:paraId="054D7B2E" w14:textId="77777777" w:rsidR="006460DD" w:rsidRDefault="006460DD" w:rsidP="006460DD">
      <w:pPr>
        <w:rPr>
          <w:lang w:val="da-DK"/>
        </w:rPr>
      </w:pPr>
    </w:p>
    <w:p w14:paraId="087B47CA" w14:textId="22B53906" w:rsidR="006460DD" w:rsidRDefault="006460DD" w:rsidP="006460DD">
      <w:pPr>
        <w:rPr>
          <w:lang w:val="da-DK"/>
        </w:rPr>
      </w:pPr>
      <w:r>
        <w:rPr>
          <w:lang w:val="da-DK"/>
        </w:rPr>
        <w:t>Problemløsere er de virksomheder som tilsammen fremstiller koncept</w:t>
      </w:r>
      <w:r w:rsidR="00171664">
        <w:rPr>
          <w:lang w:val="da-DK"/>
        </w:rPr>
        <w:t>(er)</w:t>
      </w:r>
      <w:r>
        <w:rPr>
          <w:lang w:val="da-DK"/>
        </w:rPr>
        <w:t xml:space="preserve"> og</w:t>
      </w:r>
      <w:r w:rsidR="00171664">
        <w:rPr>
          <w:lang w:val="da-DK"/>
        </w:rPr>
        <w:t xml:space="preserve"> </w:t>
      </w:r>
      <w:r>
        <w:rPr>
          <w:lang w:val="da-DK"/>
        </w:rPr>
        <w:t>løsning</w:t>
      </w:r>
      <w:r w:rsidR="00171664">
        <w:rPr>
          <w:lang w:val="da-DK"/>
        </w:rPr>
        <w:t>(er)</w:t>
      </w:r>
      <w:r>
        <w:rPr>
          <w:lang w:val="da-DK"/>
        </w:rPr>
        <w:t xml:space="preserve"> til den givne udfordring. Disse er aktive i projektet og bidrager bl.a. med viden og time-forbrug. Sidstnævnte kan indgå i projektbudgettet. Alt vedrørende rettigheder og baggrundsviden forankres i </w:t>
      </w:r>
      <w:r w:rsidR="00171664">
        <w:rPr>
          <w:lang w:val="da-DK"/>
        </w:rPr>
        <w:t>S</w:t>
      </w:r>
      <w:r>
        <w:rPr>
          <w:lang w:val="da-DK"/>
        </w:rPr>
        <w:t>amarbejdsaftalen.</w:t>
      </w:r>
    </w:p>
    <w:p w14:paraId="1D5960DE" w14:textId="77777777" w:rsidR="00AA78C3" w:rsidRDefault="00AA78C3" w:rsidP="006460DD">
      <w:pPr>
        <w:rPr>
          <w:lang w:val="da-DK"/>
        </w:rPr>
      </w:pPr>
    </w:p>
    <w:p w14:paraId="01D173A5" w14:textId="518CDE7B" w:rsidR="00AC3BC2" w:rsidRDefault="003F260C" w:rsidP="00426271">
      <w:pPr>
        <w:jc w:val="center"/>
      </w:pPr>
      <w:r>
        <w:rPr>
          <w:noProof/>
        </w:rPr>
        <w:drawing>
          <wp:inline distT="0" distB="0" distL="0" distR="0" wp14:anchorId="756CC716" wp14:editId="28FE77A5">
            <wp:extent cx="5204460" cy="3615055"/>
            <wp:effectExtent l="0" t="0" r="0" b="444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36009"/>
                    <a:stretch/>
                  </pic:blipFill>
                  <pic:spPr bwMode="auto">
                    <a:xfrm>
                      <a:off x="0" y="0"/>
                      <a:ext cx="5204460" cy="36150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B4E3FE1" w14:textId="542A7841" w:rsidR="00AC3BC2" w:rsidRPr="00B221C3" w:rsidRDefault="00AC3BC2" w:rsidP="00AC3BC2">
      <w:pPr>
        <w:jc w:val="center"/>
        <w:rPr>
          <w:b/>
          <w:i/>
          <w:iCs/>
          <w:szCs w:val="20"/>
          <w:lang w:val="da-DK"/>
        </w:rPr>
      </w:pPr>
      <w:r w:rsidRPr="00B221C3">
        <w:rPr>
          <w:b/>
          <w:i/>
          <w:iCs/>
          <w:szCs w:val="20"/>
          <w:lang w:val="da-DK"/>
        </w:rPr>
        <w:t xml:space="preserve">Figur </w:t>
      </w:r>
      <w:r w:rsidR="00917A58">
        <w:rPr>
          <w:b/>
          <w:i/>
          <w:iCs/>
          <w:szCs w:val="20"/>
          <w:lang w:val="da-DK"/>
        </w:rPr>
        <w:t>4</w:t>
      </w:r>
      <w:r w:rsidRPr="00B221C3">
        <w:rPr>
          <w:b/>
          <w:i/>
          <w:iCs/>
          <w:szCs w:val="20"/>
          <w:lang w:val="da-DK"/>
        </w:rPr>
        <w:t xml:space="preserve">: </w:t>
      </w:r>
      <w:r w:rsidR="00743609" w:rsidRPr="00B221C3">
        <w:rPr>
          <w:b/>
          <w:i/>
          <w:iCs/>
          <w:szCs w:val="20"/>
          <w:lang w:val="da-DK"/>
        </w:rPr>
        <w:t>Organisering</w:t>
      </w:r>
    </w:p>
    <w:p w14:paraId="63F58AC2" w14:textId="77777777" w:rsidR="00AC3BC2" w:rsidRPr="00203D03" w:rsidRDefault="00AC3BC2" w:rsidP="00777E7C">
      <w:pPr>
        <w:pStyle w:val="EIC"/>
      </w:pPr>
    </w:p>
    <w:p w14:paraId="013130B1" w14:textId="050D86D4" w:rsidR="006460DD" w:rsidRDefault="006460DD" w:rsidP="007F12BD">
      <w:pPr>
        <w:rPr>
          <w:i/>
          <w:lang w:val="da-DK"/>
        </w:rPr>
      </w:pPr>
      <w:r>
        <w:rPr>
          <w:i/>
          <w:lang w:val="da-DK"/>
        </w:rPr>
        <w:t>Energinet</w:t>
      </w:r>
    </w:p>
    <w:p w14:paraId="59A757B5" w14:textId="77777777" w:rsidR="006460DD" w:rsidRDefault="006460DD" w:rsidP="007F12BD">
      <w:pPr>
        <w:rPr>
          <w:i/>
          <w:lang w:val="da-DK"/>
        </w:rPr>
      </w:pPr>
    </w:p>
    <w:p w14:paraId="5DD91429" w14:textId="5725A13C" w:rsidR="007F12BD" w:rsidRPr="00203D03" w:rsidRDefault="007F12BD" w:rsidP="007F12BD">
      <w:pPr>
        <w:rPr>
          <w:i/>
          <w:lang w:val="da-DK"/>
        </w:rPr>
      </w:pPr>
      <w:commentRangeStart w:id="21"/>
      <w:r w:rsidRPr="00203D03">
        <w:rPr>
          <w:i/>
          <w:lang w:val="da-DK"/>
        </w:rPr>
        <w:t>Energi Danmark</w:t>
      </w:r>
      <w:commentRangeEnd w:id="21"/>
      <w:r w:rsidR="008947A7">
        <w:rPr>
          <w:rStyle w:val="CommentReference"/>
        </w:rPr>
        <w:commentReference w:id="21"/>
      </w:r>
    </w:p>
    <w:p w14:paraId="4D9333C8" w14:textId="2E3BF9FF" w:rsidR="004D12A2" w:rsidRPr="004D12A2" w:rsidRDefault="004D12A2" w:rsidP="004D12A2">
      <w:pPr>
        <w:rPr>
          <w:lang w:val="da-DK"/>
        </w:rPr>
      </w:pPr>
      <w:r w:rsidRPr="007E548F">
        <w:rPr>
          <w:lang w:val="da-DK"/>
        </w:rPr>
        <w:t xml:space="preserve">Energi Danmark A/S er markedsleder for handel med el i Danmark og samtidig en af ​​Nordeuropas førende energihandelsvirksomheder som varetager både fysisk og finansiel </w:t>
      </w:r>
      <w:proofErr w:type="spellStart"/>
      <w:r w:rsidRPr="007E548F">
        <w:rPr>
          <w:lang w:val="da-DK"/>
        </w:rPr>
        <w:t>trading</w:t>
      </w:r>
      <w:proofErr w:type="spellEnd"/>
      <w:r w:rsidRPr="007E548F">
        <w:rPr>
          <w:lang w:val="da-DK"/>
        </w:rPr>
        <w:t xml:space="preserve">, handel med CO2 og miljøvenlig elektricitet, og porteføljestyring. Energi Danmark leverer rådgivning om elektricitet og gas til store erhvervskunder i Danmark, Norge, Sverige, Finland og Tyskland. </w:t>
      </w:r>
      <w:r w:rsidRPr="004D12A2">
        <w:rPr>
          <w:lang w:val="da-DK"/>
        </w:rPr>
        <w:t xml:space="preserve">Koncernen tilbyder også produktion og balanceansvar hos centrale og lokale kraftproducenter og har herigennem et unikt indsigt i elmarkedet. Energi Danmark A/S havde i 2018 en omsætning på 32,4 Mia. kr. et resultat før skat på 170 mio. kr. og 216 ansatte. </w:t>
      </w:r>
    </w:p>
    <w:p w14:paraId="373A7882" w14:textId="592DE486" w:rsidR="004D12A2" w:rsidRPr="004D12A2" w:rsidRDefault="004D12A2" w:rsidP="004D12A2">
      <w:pPr>
        <w:rPr>
          <w:lang w:val="da-DK"/>
        </w:rPr>
      </w:pPr>
    </w:p>
    <w:p w14:paraId="5C3D14AF" w14:textId="4311A07B" w:rsidR="004D12A2" w:rsidRPr="000A0833" w:rsidRDefault="004D12A2" w:rsidP="004D12A2">
      <w:pPr>
        <w:pStyle w:val="Default"/>
        <w:rPr>
          <w:rFonts w:ascii="Arial" w:hAnsi="Arial" w:cs="Arial"/>
          <w:sz w:val="20"/>
          <w:szCs w:val="20"/>
          <w:highlight w:val="yellow"/>
          <w:lang w:eastAsia="da-DK"/>
        </w:rPr>
      </w:pPr>
      <w:r w:rsidRPr="000A0833">
        <w:rPr>
          <w:rFonts w:ascii="Arial" w:hAnsi="Arial" w:cs="Arial"/>
          <w:sz w:val="20"/>
          <w:szCs w:val="20"/>
          <w:lang w:eastAsia="da-DK"/>
        </w:rPr>
        <w:t xml:space="preserve">I relation til </w:t>
      </w:r>
      <w:r>
        <w:rPr>
          <w:rFonts w:ascii="Arial" w:hAnsi="Arial" w:cs="Arial"/>
          <w:sz w:val="20"/>
          <w:szCs w:val="20"/>
          <w:lang w:eastAsia="da-DK"/>
        </w:rPr>
        <w:t>nærværende projekt</w:t>
      </w:r>
      <w:r w:rsidRPr="000A0833">
        <w:rPr>
          <w:rFonts w:ascii="Arial" w:hAnsi="Arial" w:cs="Arial"/>
          <w:sz w:val="20"/>
          <w:szCs w:val="20"/>
          <w:lang w:eastAsia="da-DK"/>
        </w:rPr>
        <w:t xml:space="preserve"> vil Energi Danmark i </w:t>
      </w:r>
      <w:r>
        <w:rPr>
          <w:rFonts w:ascii="Arial" w:hAnsi="Arial" w:cs="Arial"/>
          <w:sz w:val="20"/>
          <w:szCs w:val="20"/>
          <w:lang w:eastAsia="da-DK"/>
        </w:rPr>
        <w:t>p</w:t>
      </w:r>
      <w:r w:rsidRPr="00992D93">
        <w:rPr>
          <w:rFonts w:ascii="Arial" w:hAnsi="Arial" w:cs="Arial"/>
          <w:sz w:val="20"/>
          <w:szCs w:val="20"/>
          <w:lang w:eastAsia="da-DK"/>
        </w:rPr>
        <w:t>rojekt</w:t>
      </w:r>
      <w:r>
        <w:rPr>
          <w:rFonts w:ascii="Arial" w:hAnsi="Arial" w:cs="Arial"/>
          <w:sz w:val="20"/>
          <w:szCs w:val="20"/>
          <w:lang w:eastAsia="da-DK"/>
        </w:rPr>
        <w:t>et</w:t>
      </w:r>
      <w:r w:rsidRPr="000A0833">
        <w:rPr>
          <w:rFonts w:ascii="Arial" w:hAnsi="Arial" w:cs="Arial"/>
          <w:sz w:val="20"/>
          <w:szCs w:val="20"/>
          <w:lang w:eastAsia="da-DK"/>
        </w:rPr>
        <w:t xml:space="preserve"> teste, undersøge og udvikle metoder til hvordan </w:t>
      </w:r>
      <w:r w:rsidRPr="00992D93">
        <w:rPr>
          <w:rFonts w:ascii="Arial" w:hAnsi="Arial" w:cs="Arial"/>
          <w:sz w:val="20"/>
          <w:szCs w:val="20"/>
          <w:lang w:eastAsia="da-DK"/>
        </w:rPr>
        <w:t>fleksible enheder</w:t>
      </w:r>
      <w:r w:rsidRPr="000A0833">
        <w:rPr>
          <w:rFonts w:ascii="Arial" w:hAnsi="Arial" w:cs="Arial"/>
          <w:sz w:val="20"/>
          <w:szCs w:val="20"/>
          <w:lang w:eastAsia="da-DK"/>
        </w:rPr>
        <w:t xml:space="preserve"> </w:t>
      </w:r>
      <w:r w:rsidRPr="000A0833">
        <w:rPr>
          <w:rFonts w:ascii="Arial" w:hAnsi="Arial" w:cs="Arial"/>
          <w:sz w:val="20"/>
          <w:szCs w:val="20"/>
        </w:rPr>
        <w:t xml:space="preserve">på aggregeret niveau kan deltage i </w:t>
      </w:r>
      <w:proofErr w:type="spellStart"/>
      <w:r w:rsidRPr="000A0833">
        <w:rPr>
          <w:rFonts w:ascii="Arial" w:hAnsi="Arial" w:cs="Arial"/>
          <w:sz w:val="20"/>
          <w:szCs w:val="20"/>
        </w:rPr>
        <w:t>elmarked</w:t>
      </w:r>
      <w:proofErr w:type="spellEnd"/>
      <w:r w:rsidRPr="000A0833">
        <w:rPr>
          <w:rFonts w:ascii="Arial" w:hAnsi="Arial" w:cs="Arial"/>
          <w:sz w:val="20"/>
          <w:szCs w:val="20"/>
          <w:lang w:eastAsia="da-DK"/>
        </w:rPr>
        <w:t xml:space="preserve">. Vha. optimeringsalgoritmer at </w:t>
      </w:r>
      <w:r w:rsidRPr="000A0833">
        <w:rPr>
          <w:rFonts w:ascii="Arial" w:hAnsi="Arial" w:cs="Arial"/>
          <w:sz w:val="20"/>
          <w:szCs w:val="20"/>
          <w:lang w:eastAsia="da-DK"/>
        </w:rPr>
        <w:lastRenderedPageBreak/>
        <w:t xml:space="preserve">optimere deltagelse af fleksibilitet i elmarkedet for at skabe den største profitmaksimering og dermed et økonomisk attraktivt grundlag for investering af batterier. </w:t>
      </w:r>
    </w:p>
    <w:p w14:paraId="2E4F6DD1" w14:textId="77777777" w:rsidR="004D12A2" w:rsidRPr="000A0833" w:rsidRDefault="004D12A2" w:rsidP="004D12A2">
      <w:pPr>
        <w:pStyle w:val="Default"/>
        <w:rPr>
          <w:rFonts w:ascii="Arial" w:hAnsi="Arial" w:cs="Arial"/>
          <w:b/>
          <w:sz w:val="20"/>
          <w:szCs w:val="20"/>
          <w:lang w:eastAsia="da-DK"/>
        </w:rPr>
      </w:pPr>
    </w:p>
    <w:p w14:paraId="3834C883" w14:textId="77777777" w:rsidR="004D12A2" w:rsidRPr="004D12A2" w:rsidRDefault="004D12A2" w:rsidP="004D12A2">
      <w:pPr>
        <w:rPr>
          <w:szCs w:val="20"/>
          <w:lang w:val="da-DK"/>
        </w:rPr>
      </w:pPr>
      <w:r w:rsidRPr="004D12A2">
        <w:rPr>
          <w:szCs w:val="20"/>
          <w:lang w:val="da-DK"/>
        </w:rPr>
        <w:t xml:space="preserve">Gennem </w:t>
      </w:r>
      <w:r w:rsidRPr="004D12A2">
        <w:rPr>
          <w:bCs/>
          <w:szCs w:val="20"/>
          <w:lang w:val="da-DK"/>
        </w:rPr>
        <w:t>E</w:t>
      </w:r>
      <w:r w:rsidRPr="004D12A2">
        <w:rPr>
          <w:szCs w:val="20"/>
          <w:lang w:val="da-DK"/>
        </w:rPr>
        <w:t>nergi Danmarks mission arbejder virksomheden for velfungerende markeder. I kraft af Danmarks ambitiøse klimamål om at det samlede danske energiforbrug skal være dækket af vedvarende energikilder i 2050, er en afgørende forudsætning at undersøge og udvikle profitable lagringsmetoder, til at integrere den stigende mængde vedvarende energiproduktion. Det kræver en indpasning af elmarkedet og nærværende batteriprojekt er dermed i tråd med Energi Danmarks strategiske</w:t>
      </w:r>
      <w:bookmarkStart w:id="22" w:name="_GoBack"/>
      <w:bookmarkEnd w:id="22"/>
      <w:r w:rsidRPr="004D12A2">
        <w:rPr>
          <w:szCs w:val="20"/>
          <w:lang w:val="da-DK"/>
        </w:rPr>
        <w:t xml:space="preserve"> fokus, idet virksomheden fra markedssiden ønsker at bidrage til indpasningen af vedvarende energi ikke bare i Danmark men også Europa. </w:t>
      </w:r>
    </w:p>
    <w:p w14:paraId="50A4C597" w14:textId="77777777" w:rsidR="004D12A2" w:rsidRPr="004D12A2" w:rsidRDefault="004D12A2" w:rsidP="004D12A2">
      <w:pPr>
        <w:rPr>
          <w:lang w:val="da-DK"/>
        </w:rPr>
      </w:pPr>
    </w:p>
    <w:p w14:paraId="589D3B12" w14:textId="41216AC1" w:rsidR="007F12BD" w:rsidRDefault="00426271" w:rsidP="007F12BD">
      <w:pPr>
        <w:rPr>
          <w:i/>
          <w:lang w:val="da-DK"/>
        </w:rPr>
      </w:pPr>
      <w:proofErr w:type="spellStart"/>
      <w:r>
        <w:rPr>
          <w:i/>
          <w:lang w:val="da-DK"/>
        </w:rPr>
        <w:t>Qampo</w:t>
      </w:r>
      <w:proofErr w:type="spellEnd"/>
    </w:p>
    <w:p w14:paraId="22F0147B" w14:textId="77777777" w:rsidR="005021D1" w:rsidRDefault="005021D1" w:rsidP="007F12BD">
      <w:pPr>
        <w:rPr>
          <w:i/>
          <w:lang w:val="da-DK"/>
        </w:rPr>
      </w:pPr>
    </w:p>
    <w:p w14:paraId="6F4E7E95" w14:textId="4DCB5719" w:rsidR="005021D1" w:rsidRPr="00203D03" w:rsidRDefault="00426271" w:rsidP="007F12BD">
      <w:pPr>
        <w:rPr>
          <w:i/>
          <w:lang w:val="da-DK"/>
        </w:rPr>
      </w:pPr>
      <w:r>
        <w:rPr>
          <w:i/>
          <w:lang w:val="da-DK"/>
        </w:rPr>
        <w:t>Hydrogen Valley</w:t>
      </w:r>
    </w:p>
    <w:p w14:paraId="315B1A68" w14:textId="77777777" w:rsidR="007F12BD" w:rsidRPr="00203D03" w:rsidRDefault="007F12BD" w:rsidP="007F12BD">
      <w:pPr>
        <w:rPr>
          <w:lang w:val="da-DK"/>
        </w:rPr>
      </w:pPr>
    </w:p>
    <w:p w14:paraId="0F10E06D" w14:textId="6FC7167C" w:rsidR="007F12BD" w:rsidRPr="00203D03" w:rsidRDefault="00426271" w:rsidP="007F12BD">
      <w:pPr>
        <w:rPr>
          <w:i/>
          <w:lang w:val="da-DK"/>
        </w:rPr>
      </w:pPr>
      <w:r>
        <w:rPr>
          <w:i/>
          <w:lang w:val="da-DK"/>
        </w:rPr>
        <w:t>Center Danmark</w:t>
      </w:r>
    </w:p>
    <w:p w14:paraId="4A733E1E" w14:textId="4222D12D" w:rsidR="00426271" w:rsidRDefault="00426271" w:rsidP="007F12BD">
      <w:pPr>
        <w:rPr>
          <w:i/>
          <w:lang w:val="da-DK"/>
        </w:rPr>
      </w:pPr>
    </w:p>
    <w:p w14:paraId="2879E61C" w14:textId="4540BB13" w:rsidR="000F2501" w:rsidRDefault="00426271" w:rsidP="007F12BD">
      <w:pPr>
        <w:rPr>
          <w:i/>
          <w:lang w:val="da-DK"/>
        </w:rPr>
      </w:pPr>
      <w:r>
        <w:rPr>
          <w:i/>
          <w:lang w:val="da-DK"/>
        </w:rPr>
        <w:t>DTU</w:t>
      </w:r>
    </w:p>
    <w:p w14:paraId="5F55A257" w14:textId="051A67A4" w:rsidR="003F260C" w:rsidRDefault="003F260C" w:rsidP="007F12BD">
      <w:pPr>
        <w:rPr>
          <w:i/>
          <w:lang w:val="da-DK"/>
        </w:rPr>
      </w:pPr>
    </w:p>
    <w:p w14:paraId="6106BB0B" w14:textId="5A03F222" w:rsidR="003F260C" w:rsidRDefault="003F260C" w:rsidP="007F12BD">
      <w:pPr>
        <w:rPr>
          <w:i/>
          <w:lang w:val="da-DK"/>
        </w:rPr>
      </w:pPr>
      <w:r>
        <w:rPr>
          <w:i/>
          <w:lang w:val="da-DK"/>
        </w:rPr>
        <w:t xml:space="preserve">Aarhus </w:t>
      </w:r>
      <w:commentRangeStart w:id="23"/>
      <w:r>
        <w:rPr>
          <w:i/>
          <w:lang w:val="da-DK"/>
        </w:rPr>
        <w:t>Universitet</w:t>
      </w:r>
      <w:commentRangeEnd w:id="23"/>
      <w:r w:rsidR="00A96AF8">
        <w:rPr>
          <w:rStyle w:val="CommentReference"/>
        </w:rPr>
        <w:commentReference w:id="23"/>
      </w:r>
    </w:p>
    <w:p w14:paraId="7B12FF55" w14:textId="77777777" w:rsidR="000468D3" w:rsidRDefault="000468D3" w:rsidP="007F12BD">
      <w:pPr>
        <w:rPr>
          <w:ins w:id="24" w:author="Microsoft Office User" w:date="2020-02-18T09:41:00Z"/>
          <w:szCs w:val="20"/>
          <w:lang w:val="da-DK"/>
        </w:rPr>
      </w:pPr>
    </w:p>
    <w:p w14:paraId="2E1DBD61" w14:textId="2BBED170" w:rsidR="000468D3" w:rsidRDefault="000468D3" w:rsidP="007F12BD">
      <w:pPr>
        <w:rPr>
          <w:ins w:id="25" w:author="Microsoft Office User" w:date="2020-02-18T09:54:00Z"/>
          <w:szCs w:val="20"/>
          <w:lang w:val="da-DK"/>
        </w:rPr>
      </w:pPr>
      <w:ins w:id="26" w:author="Microsoft Office User" w:date="2020-02-18T09:54:00Z">
        <w:r w:rsidRPr="000468D3">
          <w:rPr>
            <w:szCs w:val="20"/>
            <w:lang w:val="da-DK"/>
          </w:rPr>
          <w:t>Institut for Ingeniørvidenskab (ENG) er en del af AU Engineering ved Aarhus Universitet.  Instituttet blev etableret i 2011 og samler i dag alle forsknings- og udviklingsaktiviteter samt talentudvikling inden for det teknisk videnskabelige område. Derudover varetager instituttet civilingeniøruddannelserne (bachelor og kandidat).</w:t>
        </w:r>
      </w:ins>
    </w:p>
    <w:p w14:paraId="52759273" w14:textId="77777777" w:rsidR="000468D3" w:rsidRDefault="000468D3" w:rsidP="007F12BD">
      <w:pPr>
        <w:rPr>
          <w:ins w:id="27" w:author="Microsoft Office User" w:date="2020-02-18T09:41:00Z"/>
          <w:szCs w:val="20"/>
          <w:lang w:val="da-DK"/>
        </w:rPr>
      </w:pPr>
    </w:p>
    <w:p w14:paraId="646CE4CF" w14:textId="22DA5C90" w:rsidR="00A96AF8" w:rsidRPr="00F034E7" w:rsidRDefault="00B86FC5" w:rsidP="007F12BD">
      <w:pPr>
        <w:rPr>
          <w:szCs w:val="20"/>
          <w:lang w:val="da-DK"/>
          <w:rPrChange w:id="28" w:author="Gorm Bruun Andresen" w:date="2020-02-18T08:31:00Z">
            <w:rPr>
              <w:i/>
              <w:lang w:val="da-DK"/>
            </w:rPr>
          </w:rPrChange>
        </w:rPr>
      </w:pPr>
      <w:ins w:id="29" w:author="Gorm Bruun Andresen" w:date="2020-02-17T17:07:00Z">
        <w:r w:rsidRPr="00F034E7">
          <w:rPr>
            <w:szCs w:val="20"/>
            <w:lang w:val="da-DK"/>
            <w:rPrChange w:id="30" w:author="Gorm Bruun Andresen" w:date="2020-02-18T08:31:00Z">
              <w:rPr>
                <w:i/>
                <w:lang w:val="da-DK"/>
              </w:rPr>
            </w:rPrChange>
          </w:rPr>
          <w:t xml:space="preserve">I </w:t>
        </w:r>
        <w:r w:rsidRPr="00F034E7">
          <w:rPr>
            <w:szCs w:val="20"/>
            <w:lang w:val="da-DK"/>
          </w:rPr>
          <w:t>nærværende projekt vil Aarhus Universitet</w:t>
        </w:r>
      </w:ins>
      <w:ins w:id="31" w:author="Gorm Bruun Andresen" w:date="2020-02-18T08:35:00Z">
        <w:r w:rsidR="00F034E7">
          <w:rPr>
            <w:szCs w:val="20"/>
            <w:lang w:val="da-DK"/>
          </w:rPr>
          <w:t xml:space="preserve"> koordinere arbejdspakke 3, som har til formål at</w:t>
        </w:r>
      </w:ins>
      <w:ins w:id="32" w:author="Gorm Bruun Andresen" w:date="2020-02-17T17:07:00Z">
        <w:r w:rsidRPr="00F034E7">
          <w:rPr>
            <w:szCs w:val="20"/>
            <w:lang w:val="da-DK"/>
          </w:rPr>
          <w:t xml:space="preserve"> </w:t>
        </w:r>
      </w:ins>
      <w:ins w:id="33" w:author="Gorm Bruun Andresen" w:date="2020-02-18T08:30:00Z">
        <w:r w:rsidR="00F034E7" w:rsidRPr="00F034E7">
          <w:rPr>
            <w:szCs w:val="20"/>
            <w:lang w:val="da-DK"/>
          </w:rPr>
          <w:t>identificere og beskrive teknologier med</w:t>
        </w:r>
      </w:ins>
      <w:ins w:id="34" w:author="Gorm Bruun Andresen" w:date="2020-02-17T17:07:00Z">
        <w:r w:rsidRPr="00F034E7">
          <w:rPr>
            <w:szCs w:val="20"/>
            <w:lang w:val="da-DK"/>
          </w:rPr>
          <w:t xml:space="preserve"> </w:t>
        </w:r>
      </w:ins>
      <w:ins w:id="35" w:author="Gorm Bruun Andresen" w:date="2020-02-18T08:30:00Z">
        <w:r w:rsidR="00F034E7" w:rsidRPr="00F034E7">
          <w:rPr>
            <w:szCs w:val="20"/>
            <w:lang w:val="da-DK"/>
            <w:rPrChange w:id="36" w:author="Gorm Bruun Andresen" w:date="2020-02-18T08:31:00Z">
              <w:rPr>
                <w:rFonts w:eastAsia="Times New Roman" w:cs="Arial"/>
                <w:color w:val="000000"/>
                <w:sz w:val="18"/>
                <w:szCs w:val="22"/>
                <w:lang w:val="da-DK" w:eastAsia="da-DK"/>
              </w:rPr>
            </w:rPrChange>
          </w:rPr>
          <w:t>fleksibilitetsmuligheder i det danske energisystem.</w:t>
        </w:r>
      </w:ins>
      <w:ins w:id="37" w:author="Gorm Bruun Andresen" w:date="2020-02-18T08:32:00Z">
        <w:r w:rsidR="00F034E7">
          <w:rPr>
            <w:szCs w:val="20"/>
            <w:lang w:val="da-DK"/>
          </w:rPr>
          <w:t xml:space="preserve"> </w:t>
        </w:r>
      </w:ins>
      <w:ins w:id="38" w:author="Gorm Bruun Andresen" w:date="2020-02-18T08:35:00Z">
        <w:r w:rsidR="00F034E7">
          <w:rPr>
            <w:szCs w:val="20"/>
            <w:lang w:val="da-DK"/>
          </w:rPr>
          <w:t xml:space="preserve">Aarhus Universitet vil bidrage i væsentligt omfang til dette studie samt koordinere bidrag </w:t>
        </w:r>
      </w:ins>
      <w:ins w:id="39" w:author="Gorm Bruun Andresen" w:date="2020-02-18T08:36:00Z">
        <w:r w:rsidR="00F034E7">
          <w:rPr>
            <w:szCs w:val="20"/>
            <w:lang w:val="da-DK"/>
          </w:rPr>
          <w:t xml:space="preserve">til studiet fra de </w:t>
        </w:r>
      </w:ins>
      <w:ins w:id="40" w:author="Gorm Bruun Andresen" w:date="2020-02-18T08:35:00Z">
        <w:r w:rsidR="00F034E7">
          <w:rPr>
            <w:szCs w:val="20"/>
            <w:lang w:val="da-DK"/>
          </w:rPr>
          <w:t xml:space="preserve">fra </w:t>
        </w:r>
      </w:ins>
      <w:ins w:id="41" w:author="Gorm Bruun Andresen" w:date="2020-02-18T08:36:00Z">
        <w:r w:rsidR="00F034E7">
          <w:rPr>
            <w:szCs w:val="20"/>
            <w:lang w:val="da-DK"/>
          </w:rPr>
          <w:t>andre partnere.</w:t>
        </w:r>
      </w:ins>
    </w:p>
    <w:p w14:paraId="18CA1A4F" w14:textId="77777777" w:rsidR="000F2501" w:rsidRPr="00203D03" w:rsidRDefault="000F2501" w:rsidP="007F12BD">
      <w:pPr>
        <w:rPr>
          <w:i/>
          <w:lang w:val="da-DK"/>
        </w:rPr>
      </w:pPr>
    </w:p>
    <w:p w14:paraId="3936049A" w14:textId="1CAD1004" w:rsidR="007F12BD" w:rsidRPr="000F2501" w:rsidRDefault="006460DD" w:rsidP="007F12BD">
      <w:pPr>
        <w:rPr>
          <w:b/>
          <w:lang w:val="da-DK"/>
        </w:rPr>
      </w:pPr>
      <w:proofErr w:type="spellStart"/>
      <w:r w:rsidRPr="000F2501">
        <w:rPr>
          <w:b/>
          <w:lang w:val="da-DK"/>
        </w:rPr>
        <w:t>Advisory</w:t>
      </w:r>
      <w:proofErr w:type="spellEnd"/>
      <w:r w:rsidRPr="000F2501">
        <w:rPr>
          <w:b/>
          <w:lang w:val="da-DK"/>
        </w:rPr>
        <w:t xml:space="preserve"> Board</w:t>
      </w:r>
      <w:r w:rsidR="007F12BD" w:rsidRPr="000F2501">
        <w:rPr>
          <w:b/>
          <w:lang w:val="da-DK"/>
        </w:rPr>
        <w:t>:</w:t>
      </w:r>
    </w:p>
    <w:p w14:paraId="517F74A8" w14:textId="77777777" w:rsidR="00AC3BC2" w:rsidRDefault="00AC3BC2" w:rsidP="007F12BD">
      <w:pPr>
        <w:rPr>
          <w:lang w:val="da-DK"/>
        </w:rPr>
      </w:pPr>
    </w:p>
    <w:p w14:paraId="6DA661C4" w14:textId="3BF69ACD" w:rsidR="000F2501" w:rsidRPr="00743609" w:rsidRDefault="00AC3BC2" w:rsidP="007F12BD">
      <w:pPr>
        <w:rPr>
          <w:lang w:val="da-DK"/>
        </w:rPr>
      </w:pPr>
      <w:r>
        <w:rPr>
          <w:lang w:val="da-DK"/>
        </w:rPr>
        <w:t xml:space="preserve">Udover ovenstående vil projektet </w:t>
      </w:r>
      <w:r w:rsidR="00743609">
        <w:rPr>
          <w:lang w:val="da-DK"/>
        </w:rPr>
        <w:t xml:space="preserve">gøre brug af et </w:t>
      </w:r>
      <w:proofErr w:type="spellStart"/>
      <w:ins w:id="42" w:author="Microsoft Office User" w:date="2019-11-01T07:25:00Z">
        <w:r w:rsidR="00171664">
          <w:rPr>
            <w:lang w:val="da-DK"/>
          </w:rPr>
          <w:t>A</w:t>
        </w:r>
      </w:ins>
      <w:del w:id="43" w:author="Microsoft Office User" w:date="2019-11-01T07:25:00Z">
        <w:r w:rsidR="00743609" w:rsidDel="00171664">
          <w:rPr>
            <w:lang w:val="da-DK"/>
          </w:rPr>
          <w:delText>a</w:delText>
        </w:r>
      </w:del>
      <w:r w:rsidR="00743609">
        <w:rPr>
          <w:lang w:val="da-DK"/>
        </w:rPr>
        <w:t>dvisory</w:t>
      </w:r>
      <w:proofErr w:type="spellEnd"/>
      <w:r w:rsidR="00743609">
        <w:rPr>
          <w:lang w:val="da-DK"/>
        </w:rPr>
        <w:t xml:space="preserve"> </w:t>
      </w:r>
      <w:ins w:id="44" w:author="Microsoft Office User" w:date="2019-11-01T07:26:00Z">
        <w:r w:rsidR="00171664">
          <w:rPr>
            <w:lang w:val="da-DK"/>
          </w:rPr>
          <w:t>B</w:t>
        </w:r>
      </w:ins>
      <w:del w:id="45" w:author="Microsoft Office User" w:date="2019-11-01T07:26:00Z">
        <w:r w:rsidR="00743609" w:rsidDel="00171664">
          <w:rPr>
            <w:lang w:val="da-DK"/>
          </w:rPr>
          <w:delText>b</w:delText>
        </w:r>
      </w:del>
      <w:r w:rsidR="00743609">
        <w:rPr>
          <w:lang w:val="da-DK"/>
        </w:rPr>
        <w:t xml:space="preserve">oard, bestående af </w:t>
      </w:r>
      <w:r w:rsidR="000F4DB2">
        <w:rPr>
          <w:lang w:val="da-DK"/>
        </w:rPr>
        <w:t>brancheorganisationerne</w:t>
      </w:r>
      <w:r w:rsidR="00743609">
        <w:rPr>
          <w:lang w:val="da-DK"/>
        </w:rPr>
        <w:t xml:space="preserve">, </w:t>
      </w:r>
      <w:proofErr w:type="spellStart"/>
      <w:r w:rsidR="007F12BD" w:rsidRPr="00203D03">
        <w:rPr>
          <w:i/>
          <w:lang w:val="da-DK"/>
        </w:rPr>
        <w:t>iEnergi</w:t>
      </w:r>
      <w:proofErr w:type="spellEnd"/>
      <w:r w:rsidR="004D12A2">
        <w:rPr>
          <w:i/>
          <w:lang w:val="da-DK"/>
        </w:rPr>
        <w:t>, Energinet og</w:t>
      </w:r>
      <w:r w:rsidR="00743609">
        <w:rPr>
          <w:i/>
          <w:lang w:val="da-DK"/>
        </w:rPr>
        <w:t xml:space="preserve"> </w:t>
      </w:r>
      <w:r w:rsidR="007F12BD" w:rsidRPr="00203D03">
        <w:rPr>
          <w:i/>
          <w:lang w:val="da-DK"/>
        </w:rPr>
        <w:t>Wind Denmark</w:t>
      </w:r>
      <w:r w:rsidR="00743609">
        <w:rPr>
          <w:lang w:val="da-DK"/>
        </w:rPr>
        <w:t>. Disse</w:t>
      </w:r>
      <w:r w:rsidR="00504BB7">
        <w:rPr>
          <w:lang w:val="da-DK"/>
        </w:rPr>
        <w:t>s</w:t>
      </w:r>
      <w:r w:rsidR="00743609">
        <w:rPr>
          <w:lang w:val="da-DK"/>
        </w:rPr>
        <w:t xml:space="preserve"> rolle vil</w:t>
      </w:r>
      <w:r w:rsidR="000F2501">
        <w:rPr>
          <w:lang w:val="da-DK"/>
        </w:rPr>
        <w:t xml:space="preserve"> primært være at validere projektets retning, undersøgelse og resultatet via deres specifikke kompetencer og viden indenfor hver deres område. </w:t>
      </w:r>
    </w:p>
    <w:p w14:paraId="3CEC31F4" w14:textId="77777777" w:rsidR="00777E7C" w:rsidRPr="00203D03" w:rsidRDefault="00777E7C" w:rsidP="00777E7C">
      <w:pPr>
        <w:rPr>
          <w:szCs w:val="20"/>
          <w:lang w:val="da-DK"/>
        </w:rPr>
      </w:pPr>
    </w:p>
    <w:p w14:paraId="4C453741" w14:textId="49758CB8" w:rsidR="00777E7C" w:rsidRDefault="00777E7C" w:rsidP="00EA5608">
      <w:pPr>
        <w:pStyle w:val="EIC"/>
        <w:numPr>
          <w:ilvl w:val="0"/>
          <w:numId w:val="7"/>
        </w:numPr>
      </w:pPr>
      <w:bookmarkStart w:id="46" w:name="_Toc23492786"/>
      <w:commentRangeStart w:id="47"/>
      <w:r w:rsidRPr="00203D03">
        <w:t>Kontaktinformationer</w:t>
      </w:r>
      <w:commentRangeEnd w:id="47"/>
      <w:r w:rsidR="008947A7">
        <w:rPr>
          <w:rStyle w:val="CommentReference"/>
          <w:rFonts w:eastAsiaTheme="minorHAnsi" w:cstheme="minorBidi"/>
          <w:b w:val="0"/>
          <w:lang w:val="en-US"/>
        </w:rPr>
        <w:commentReference w:id="47"/>
      </w:r>
      <w:bookmarkEnd w:id="46"/>
    </w:p>
    <w:p w14:paraId="3DA451D3" w14:textId="63E3E377" w:rsidR="001A285D" w:rsidRDefault="001A285D" w:rsidP="001A285D">
      <w:pPr>
        <w:pStyle w:val="EIC"/>
      </w:pPr>
    </w:p>
    <w:tbl>
      <w:tblPr>
        <w:tblStyle w:val="Gittertabel1-lys1"/>
        <w:tblW w:w="0" w:type="auto"/>
        <w:tblLook w:val="0420" w:firstRow="1" w:lastRow="0" w:firstColumn="0" w:lastColumn="0" w:noHBand="0" w:noVBand="1"/>
      </w:tblPr>
      <w:tblGrid>
        <w:gridCol w:w="2122"/>
        <w:gridCol w:w="2835"/>
        <w:gridCol w:w="2985"/>
        <w:gridCol w:w="1680"/>
      </w:tblGrid>
      <w:tr w:rsidR="003D136A" w:rsidRPr="00372FB2" w14:paraId="0F5A274F" w14:textId="77777777" w:rsidTr="00B86FC5">
        <w:trPr>
          <w:cnfStyle w:val="100000000000" w:firstRow="1" w:lastRow="0" w:firstColumn="0" w:lastColumn="0" w:oddVBand="0" w:evenVBand="0" w:oddHBand="0" w:evenHBand="0" w:firstRowFirstColumn="0" w:firstRowLastColumn="0" w:lastRowFirstColumn="0" w:lastRowLastColumn="0"/>
        </w:trPr>
        <w:tc>
          <w:tcPr>
            <w:tcW w:w="9622" w:type="dxa"/>
            <w:gridSpan w:val="4"/>
          </w:tcPr>
          <w:p w14:paraId="4BF19E7E" w14:textId="77777777" w:rsidR="003D136A" w:rsidRPr="00372FB2" w:rsidRDefault="003D136A" w:rsidP="00B86FC5">
            <w:proofErr w:type="spellStart"/>
            <w:r>
              <w:t>Projektgruppe</w:t>
            </w:r>
            <w:proofErr w:type="spellEnd"/>
          </w:p>
        </w:tc>
      </w:tr>
      <w:tr w:rsidR="003D136A" w:rsidRPr="00372FB2" w14:paraId="788E3C3D" w14:textId="77777777" w:rsidTr="00B86FC5">
        <w:tc>
          <w:tcPr>
            <w:tcW w:w="2122" w:type="dxa"/>
          </w:tcPr>
          <w:p w14:paraId="10A2CBE2" w14:textId="77777777" w:rsidR="003D136A" w:rsidRPr="008058E6" w:rsidRDefault="003D136A" w:rsidP="00B86FC5">
            <w:pPr>
              <w:rPr>
                <w:b/>
              </w:rPr>
            </w:pPr>
            <w:proofErr w:type="spellStart"/>
            <w:r w:rsidRPr="008058E6">
              <w:rPr>
                <w:b/>
              </w:rPr>
              <w:t>Organisation</w:t>
            </w:r>
            <w:proofErr w:type="spellEnd"/>
          </w:p>
        </w:tc>
        <w:tc>
          <w:tcPr>
            <w:tcW w:w="2835" w:type="dxa"/>
          </w:tcPr>
          <w:p w14:paraId="507449D5" w14:textId="77777777" w:rsidR="003D136A" w:rsidRPr="008058E6" w:rsidRDefault="003D136A" w:rsidP="00B86FC5">
            <w:pPr>
              <w:rPr>
                <w:b/>
              </w:rPr>
            </w:pPr>
            <w:proofErr w:type="spellStart"/>
            <w:r w:rsidRPr="008058E6">
              <w:rPr>
                <w:b/>
              </w:rPr>
              <w:t>Kontaktperson</w:t>
            </w:r>
            <w:proofErr w:type="spellEnd"/>
          </w:p>
        </w:tc>
        <w:tc>
          <w:tcPr>
            <w:tcW w:w="2985" w:type="dxa"/>
          </w:tcPr>
          <w:p w14:paraId="18415B14" w14:textId="77777777" w:rsidR="003D136A" w:rsidRPr="008058E6" w:rsidRDefault="003D136A" w:rsidP="00B86FC5">
            <w:pPr>
              <w:rPr>
                <w:b/>
              </w:rPr>
            </w:pPr>
            <w:r w:rsidRPr="008058E6">
              <w:rPr>
                <w:b/>
              </w:rPr>
              <w:t>E-mail</w:t>
            </w:r>
          </w:p>
        </w:tc>
        <w:tc>
          <w:tcPr>
            <w:tcW w:w="1680" w:type="dxa"/>
          </w:tcPr>
          <w:p w14:paraId="1E4FDAEB" w14:textId="77777777" w:rsidR="003D136A" w:rsidRPr="008058E6" w:rsidRDefault="003D136A" w:rsidP="00B86FC5">
            <w:pPr>
              <w:rPr>
                <w:b/>
              </w:rPr>
            </w:pPr>
            <w:proofErr w:type="spellStart"/>
            <w:r w:rsidRPr="008058E6">
              <w:rPr>
                <w:b/>
              </w:rPr>
              <w:t>Telefon</w:t>
            </w:r>
            <w:proofErr w:type="spellEnd"/>
          </w:p>
        </w:tc>
      </w:tr>
      <w:tr w:rsidR="003D136A" w:rsidRPr="00372FB2" w14:paraId="0D45D7E7" w14:textId="77777777" w:rsidTr="00B86FC5">
        <w:tc>
          <w:tcPr>
            <w:tcW w:w="2122" w:type="dxa"/>
          </w:tcPr>
          <w:p w14:paraId="03A9EC52" w14:textId="77777777" w:rsidR="003D136A" w:rsidRPr="00372FB2" w:rsidRDefault="003D136A" w:rsidP="00B86FC5">
            <w:proofErr w:type="spellStart"/>
            <w:r>
              <w:t>Energi</w:t>
            </w:r>
            <w:proofErr w:type="spellEnd"/>
            <w:r>
              <w:t xml:space="preserve"> </w:t>
            </w:r>
            <w:proofErr w:type="spellStart"/>
            <w:r>
              <w:t>Danmark</w:t>
            </w:r>
            <w:proofErr w:type="spellEnd"/>
          </w:p>
        </w:tc>
        <w:tc>
          <w:tcPr>
            <w:tcW w:w="2835" w:type="dxa"/>
          </w:tcPr>
          <w:p w14:paraId="28DBB884" w14:textId="77777777" w:rsidR="003D136A" w:rsidRPr="00372FB2" w:rsidRDefault="003D136A" w:rsidP="00B86FC5">
            <w:r>
              <w:t>Peter Stensig Kristensen</w:t>
            </w:r>
          </w:p>
        </w:tc>
        <w:tc>
          <w:tcPr>
            <w:tcW w:w="2985" w:type="dxa"/>
          </w:tcPr>
          <w:p w14:paraId="104278AC" w14:textId="76A6E8F2" w:rsidR="003D136A" w:rsidRPr="00372FB2" w:rsidRDefault="007A2425" w:rsidP="00B86FC5">
            <w:hyperlink r:id="rId15" w:history="1">
              <w:r w:rsidR="00FE6359" w:rsidRPr="00380DAC">
                <w:rPr>
                  <w:rStyle w:val="Hyperlink"/>
                </w:rPr>
                <w:t>pesk@energidanmark.dk</w:t>
              </w:r>
            </w:hyperlink>
          </w:p>
        </w:tc>
        <w:tc>
          <w:tcPr>
            <w:tcW w:w="1680" w:type="dxa"/>
          </w:tcPr>
          <w:p w14:paraId="611C145B" w14:textId="77777777" w:rsidR="003D136A" w:rsidRPr="00372FB2" w:rsidRDefault="003D136A" w:rsidP="00B86FC5">
            <w:r>
              <w:t>25183220</w:t>
            </w:r>
          </w:p>
        </w:tc>
      </w:tr>
      <w:tr w:rsidR="003D136A" w:rsidRPr="00372FB2" w14:paraId="358EAE36" w14:textId="77777777" w:rsidTr="00B86FC5">
        <w:tc>
          <w:tcPr>
            <w:tcW w:w="2122" w:type="dxa"/>
          </w:tcPr>
          <w:p w14:paraId="4B788186" w14:textId="77777777" w:rsidR="003D136A" w:rsidRPr="00372FB2" w:rsidRDefault="003D136A" w:rsidP="00B86FC5">
            <w:proofErr w:type="spellStart"/>
            <w:r>
              <w:t>Energi</w:t>
            </w:r>
            <w:proofErr w:type="spellEnd"/>
            <w:r>
              <w:t xml:space="preserve"> </w:t>
            </w:r>
            <w:proofErr w:type="spellStart"/>
            <w:r>
              <w:t>Danmark</w:t>
            </w:r>
            <w:proofErr w:type="spellEnd"/>
          </w:p>
        </w:tc>
        <w:tc>
          <w:tcPr>
            <w:tcW w:w="2835" w:type="dxa"/>
          </w:tcPr>
          <w:p w14:paraId="690DCBE4" w14:textId="77777777" w:rsidR="003D136A" w:rsidRPr="00372FB2" w:rsidRDefault="003D136A" w:rsidP="00B86FC5">
            <w:r>
              <w:t>Thomas Elgaard Jensen</w:t>
            </w:r>
          </w:p>
        </w:tc>
        <w:tc>
          <w:tcPr>
            <w:tcW w:w="2985" w:type="dxa"/>
          </w:tcPr>
          <w:p w14:paraId="5153DE57" w14:textId="4A97DDBA" w:rsidR="003D136A" w:rsidRPr="00372FB2" w:rsidRDefault="007A2425" w:rsidP="00B86FC5">
            <w:hyperlink r:id="rId16" w:history="1">
              <w:r w:rsidR="00FE6359" w:rsidRPr="00380DAC">
                <w:rPr>
                  <w:rStyle w:val="Hyperlink"/>
                </w:rPr>
                <w:t>tej@energidanmark.dk</w:t>
              </w:r>
            </w:hyperlink>
          </w:p>
        </w:tc>
        <w:tc>
          <w:tcPr>
            <w:tcW w:w="1680" w:type="dxa"/>
          </w:tcPr>
          <w:p w14:paraId="19859AC1" w14:textId="77777777" w:rsidR="003D136A" w:rsidRPr="00372FB2" w:rsidRDefault="003D136A" w:rsidP="00B86FC5">
            <w:r>
              <w:t>40595930</w:t>
            </w:r>
          </w:p>
        </w:tc>
      </w:tr>
      <w:tr w:rsidR="003D136A" w:rsidRPr="00F034E7" w14:paraId="797D780E" w14:textId="77777777" w:rsidTr="00B86FC5">
        <w:tc>
          <w:tcPr>
            <w:tcW w:w="2122" w:type="dxa"/>
          </w:tcPr>
          <w:p w14:paraId="3DBE2E20" w14:textId="0700818D" w:rsidR="003D136A" w:rsidRPr="00F034E7" w:rsidRDefault="00C76D37" w:rsidP="00B86FC5">
            <w:pPr>
              <w:rPr>
                <w:rPrChange w:id="48" w:author="Gorm Bruun Andresen" w:date="2020-02-18T08:32:00Z">
                  <w:rPr>
                    <w:rFonts w:cs="Arial"/>
                    <w:color w:val="auto"/>
                    <w:sz w:val="22"/>
                  </w:rPr>
                </w:rPrChange>
              </w:rPr>
            </w:pPr>
            <w:ins w:id="49" w:author="Gorm Bruun Andresen" w:date="2020-02-06T09:39:00Z">
              <w:r w:rsidRPr="00F034E7">
                <w:rPr>
                  <w:rPrChange w:id="50" w:author="Gorm Bruun Andresen" w:date="2020-02-18T08:32:00Z">
                    <w:rPr>
                      <w:rFonts w:cs="Arial"/>
                      <w:color w:val="auto"/>
                      <w:sz w:val="22"/>
                    </w:rPr>
                  </w:rPrChange>
                </w:rPr>
                <w:t xml:space="preserve">Aarhus </w:t>
              </w:r>
              <w:proofErr w:type="spellStart"/>
              <w:r w:rsidRPr="00F034E7">
                <w:rPr>
                  <w:rPrChange w:id="51" w:author="Gorm Bruun Andresen" w:date="2020-02-18T08:32:00Z">
                    <w:rPr>
                      <w:rFonts w:cs="Arial"/>
                      <w:color w:val="auto"/>
                      <w:sz w:val="22"/>
                    </w:rPr>
                  </w:rPrChange>
                </w:rPr>
                <w:t>Universitet</w:t>
              </w:r>
            </w:ins>
            <w:proofErr w:type="spellEnd"/>
          </w:p>
        </w:tc>
        <w:tc>
          <w:tcPr>
            <w:tcW w:w="2835" w:type="dxa"/>
          </w:tcPr>
          <w:p w14:paraId="43FC59AA" w14:textId="08A63E1C" w:rsidR="003D136A" w:rsidRPr="00F034E7" w:rsidRDefault="00C76D37" w:rsidP="00B86FC5">
            <w:pPr>
              <w:rPr>
                <w:rPrChange w:id="52" w:author="Gorm Bruun Andresen" w:date="2020-02-18T08:32:00Z">
                  <w:rPr>
                    <w:rFonts w:cs="Arial"/>
                    <w:color w:val="auto"/>
                    <w:sz w:val="22"/>
                  </w:rPr>
                </w:rPrChange>
              </w:rPr>
            </w:pPr>
            <w:ins w:id="53" w:author="Gorm Bruun Andresen" w:date="2020-02-06T09:40:00Z">
              <w:r w:rsidRPr="00F034E7">
                <w:rPr>
                  <w:rPrChange w:id="54" w:author="Gorm Bruun Andresen" w:date="2020-02-18T08:32:00Z">
                    <w:rPr>
                      <w:rFonts w:cs="Arial"/>
                      <w:color w:val="auto"/>
                      <w:sz w:val="22"/>
                    </w:rPr>
                  </w:rPrChange>
                </w:rPr>
                <w:t xml:space="preserve">Gorm Bruun Andresen </w:t>
              </w:r>
            </w:ins>
          </w:p>
        </w:tc>
        <w:tc>
          <w:tcPr>
            <w:tcW w:w="2985" w:type="dxa"/>
          </w:tcPr>
          <w:p w14:paraId="4308B902" w14:textId="6CA97742" w:rsidR="003D136A" w:rsidRPr="00F034E7" w:rsidRDefault="00C76D37" w:rsidP="00B86FC5">
            <w:pPr>
              <w:rPr>
                <w:rPrChange w:id="55" w:author="Gorm Bruun Andresen" w:date="2020-02-18T08:32:00Z">
                  <w:rPr>
                    <w:rFonts w:cs="Arial"/>
                    <w:color w:val="auto"/>
                    <w:sz w:val="22"/>
                  </w:rPr>
                </w:rPrChange>
              </w:rPr>
            </w:pPr>
            <w:ins w:id="56" w:author="Gorm Bruun Andresen" w:date="2020-02-06T09:40:00Z">
              <w:r w:rsidRPr="00F034E7">
                <w:rPr>
                  <w:rPrChange w:id="57" w:author="Gorm Bruun Andresen" w:date="2020-02-18T08:32:00Z">
                    <w:rPr>
                      <w:rFonts w:cs="Arial"/>
                      <w:color w:val="auto"/>
                      <w:sz w:val="22"/>
                    </w:rPr>
                  </w:rPrChange>
                </w:rPr>
                <w:t>gba@eng.au.dk</w:t>
              </w:r>
            </w:ins>
          </w:p>
        </w:tc>
        <w:tc>
          <w:tcPr>
            <w:tcW w:w="1680" w:type="dxa"/>
          </w:tcPr>
          <w:p w14:paraId="40AE4AEF" w14:textId="3C511CEE" w:rsidR="003D136A" w:rsidRPr="00F034E7" w:rsidRDefault="00C76D37" w:rsidP="00B86FC5">
            <w:pPr>
              <w:rPr>
                <w:rPrChange w:id="58" w:author="Gorm Bruun Andresen" w:date="2020-02-18T08:32:00Z">
                  <w:rPr>
                    <w:rFonts w:cs="Arial"/>
                    <w:color w:val="auto"/>
                    <w:sz w:val="22"/>
                  </w:rPr>
                </w:rPrChange>
              </w:rPr>
            </w:pPr>
            <w:ins w:id="59" w:author="Gorm Bruun Andresen" w:date="2020-02-06T09:40:00Z">
              <w:r w:rsidRPr="00F034E7">
                <w:rPr>
                  <w:rPrChange w:id="60" w:author="Gorm Bruun Andresen" w:date="2020-02-18T08:32:00Z">
                    <w:rPr>
                      <w:rFonts w:cs="Arial"/>
                      <w:color w:val="auto"/>
                      <w:sz w:val="22"/>
                    </w:rPr>
                  </w:rPrChange>
                </w:rPr>
                <w:t>29426179</w:t>
              </w:r>
            </w:ins>
          </w:p>
        </w:tc>
      </w:tr>
      <w:tr w:rsidR="00F034E7" w:rsidRPr="00F034E7" w14:paraId="0CE27753" w14:textId="77777777" w:rsidTr="00B86FC5">
        <w:tc>
          <w:tcPr>
            <w:tcW w:w="2122" w:type="dxa"/>
          </w:tcPr>
          <w:p w14:paraId="5D73AAFE" w14:textId="5DCF1E7C" w:rsidR="00F034E7" w:rsidRPr="00F034E7" w:rsidRDefault="00F034E7" w:rsidP="00B86FC5">
            <w:pPr>
              <w:rPr>
                <w:rPrChange w:id="61" w:author="Gorm Bruun Andresen" w:date="2020-02-18T08:32:00Z">
                  <w:rPr>
                    <w:rFonts w:cs="Arial"/>
                    <w:color w:val="auto"/>
                    <w:sz w:val="22"/>
                  </w:rPr>
                </w:rPrChange>
              </w:rPr>
            </w:pPr>
            <w:ins w:id="62" w:author="Gorm Bruun Andresen" w:date="2020-02-18T08:31:00Z">
              <w:r w:rsidRPr="00F034E7">
                <w:rPr>
                  <w:rPrChange w:id="63" w:author="Gorm Bruun Andresen" w:date="2020-02-18T08:32:00Z">
                    <w:rPr>
                      <w:rFonts w:cs="Arial"/>
                      <w:color w:val="auto"/>
                      <w:sz w:val="22"/>
                    </w:rPr>
                  </w:rPrChange>
                </w:rPr>
                <w:t xml:space="preserve">Aarhus </w:t>
              </w:r>
              <w:proofErr w:type="spellStart"/>
              <w:r w:rsidRPr="00F034E7">
                <w:rPr>
                  <w:rPrChange w:id="64" w:author="Gorm Bruun Andresen" w:date="2020-02-18T08:32:00Z">
                    <w:rPr>
                      <w:rFonts w:cs="Arial"/>
                      <w:color w:val="auto"/>
                      <w:sz w:val="22"/>
                    </w:rPr>
                  </w:rPrChange>
                </w:rPr>
                <w:t>Universitet</w:t>
              </w:r>
            </w:ins>
            <w:proofErr w:type="spellEnd"/>
          </w:p>
        </w:tc>
        <w:tc>
          <w:tcPr>
            <w:tcW w:w="2835" w:type="dxa"/>
          </w:tcPr>
          <w:p w14:paraId="3973C07E" w14:textId="4A691BBC" w:rsidR="00F034E7" w:rsidRPr="00F034E7" w:rsidRDefault="00F034E7" w:rsidP="00B86FC5">
            <w:pPr>
              <w:rPr>
                <w:rPrChange w:id="65" w:author="Gorm Bruun Andresen" w:date="2020-02-18T08:32:00Z">
                  <w:rPr>
                    <w:rFonts w:cs="Arial"/>
                    <w:color w:val="auto"/>
                    <w:sz w:val="22"/>
                  </w:rPr>
                </w:rPrChange>
              </w:rPr>
            </w:pPr>
            <w:ins w:id="66" w:author="Gorm Bruun Andresen" w:date="2020-02-18T08:31:00Z">
              <w:r w:rsidRPr="00F034E7">
                <w:rPr>
                  <w:rPrChange w:id="67" w:author="Gorm Bruun Andresen" w:date="2020-02-18T08:32:00Z">
                    <w:rPr>
                      <w:rFonts w:cs="Arial"/>
                      <w:color w:val="auto"/>
                      <w:sz w:val="22"/>
                    </w:rPr>
                  </w:rPrChange>
                </w:rPr>
                <w:t>Marta Victoria</w:t>
              </w:r>
            </w:ins>
          </w:p>
        </w:tc>
        <w:tc>
          <w:tcPr>
            <w:tcW w:w="2985" w:type="dxa"/>
          </w:tcPr>
          <w:p w14:paraId="28AC8308" w14:textId="3C43BB04" w:rsidR="00F034E7" w:rsidRPr="00F034E7" w:rsidRDefault="00F034E7" w:rsidP="00B86FC5">
            <w:pPr>
              <w:rPr>
                <w:rPrChange w:id="68" w:author="Gorm Bruun Andresen" w:date="2020-02-18T08:32:00Z">
                  <w:rPr>
                    <w:rFonts w:cs="Arial"/>
                    <w:color w:val="auto"/>
                    <w:sz w:val="22"/>
                  </w:rPr>
                </w:rPrChange>
              </w:rPr>
            </w:pPr>
            <w:ins w:id="69" w:author="Gorm Bruun Andresen" w:date="2020-02-18T08:32:00Z">
              <w:r w:rsidRPr="00F034E7">
                <w:rPr>
                  <w:rPrChange w:id="70" w:author="Gorm Bruun Andresen" w:date="2020-02-18T08:32:00Z">
                    <w:rPr>
                      <w:rFonts w:cs="Arial"/>
                      <w:color w:val="auto"/>
                      <w:sz w:val="22"/>
                    </w:rPr>
                  </w:rPrChange>
                </w:rPr>
                <w:t>mvp</w:t>
              </w:r>
            </w:ins>
            <w:ins w:id="71" w:author="Gorm Bruun Andresen" w:date="2020-02-18T08:31:00Z">
              <w:r w:rsidRPr="00F034E7">
                <w:rPr>
                  <w:rPrChange w:id="72" w:author="Gorm Bruun Andresen" w:date="2020-02-18T08:32:00Z">
                    <w:rPr>
                      <w:rFonts w:cs="Arial"/>
                      <w:color w:val="auto"/>
                      <w:sz w:val="22"/>
                    </w:rPr>
                  </w:rPrChange>
                </w:rPr>
                <w:t>@eng.au.dk</w:t>
              </w:r>
            </w:ins>
          </w:p>
        </w:tc>
        <w:tc>
          <w:tcPr>
            <w:tcW w:w="1680" w:type="dxa"/>
          </w:tcPr>
          <w:p w14:paraId="7D2B9AE6" w14:textId="1C51A28A" w:rsidR="00F034E7" w:rsidRPr="00F034E7" w:rsidRDefault="00F034E7" w:rsidP="00B86FC5">
            <w:pPr>
              <w:rPr>
                <w:rPrChange w:id="73" w:author="Gorm Bruun Andresen" w:date="2020-02-18T08:32:00Z">
                  <w:rPr>
                    <w:rFonts w:cs="Arial"/>
                    <w:color w:val="auto"/>
                    <w:sz w:val="22"/>
                  </w:rPr>
                </w:rPrChange>
              </w:rPr>
            </w:pPr>
            <w:ins w:id="74" w:author="Gorm Bruun Andresen" w:date="2020-02-18T08:32:00Z">
              <w:r>
                <w:t>22631595</w:t>
              </w:r>
            </w:ins>
          </w:p>
        </w:tc>
      </w:tr>
      <w:tr w:rsidR="00F034E7" w:rsidRPr="00372FB2" w14:paraId="64CBA3AC" w14:textId="77777777" w:rsidTr="00B86FC5">
        <w:tc>
          <w:tcPr>
            <w:tcW w:w="2122" w:type="dxa"/>
          </w:tcPr>
          <w:p w14:paraId="670851BD" w14:textId="77777777" w:rsidR="00F034E7" w:rsidRPr="00372FB2" w:rsidRDefault="00F034E7" w:rsidP="00B86FC5">
            <w:pPr>
              <w:rPr>
                <w:rFonts w:cs="Arial"/>
                <w:color w:val="auto"/>
                <w:sz w:val="22"/>
              </w:rPr>
            </w:pPr>
          </w:p>
        </w:tc>
        <w:tc>
          <w:tcPr>
            <w:tcW w:w="2835" w:type="dxa"/>
          </w:tcPr>
          <w:p w14:paraId="4534AE67" w14:textId="77777777" w:rsidR="00F034E7" w:rsidRPr="00372FB2" w:rsidRDefault="00F034E7" w:rsidP="00B86FC5">
            <w:pPr>
              <w:rPr>
                <w:rFonts w:cs="Arial"/>
                <w:color w:val="auto"/>
                <w:sz w:val="22"/>
              </w:rPr>
            </w:pPr>
          </w:p>
        </w:tc>
        <w:tc>
          <w:tcPr>
            <w:tcW w:w="2985" w:type="dxa"/>
          </w:tcPr>
          <w:p w14:paraId="11139118" w14:textId="77777777" w:rsidR="00F034E7" w:rsidRPr="00372FB2" w:rsidRDefault="00F034E7" w:rsidP="00B86FC5">
            <w:pPr>
              <w:rPr>
                <w:rFonts w:cs="Arial"/>
                <w:color w:val="auto"/>
                <w:sz w:val="22"/>
              </w:rPr>
            </w:pPr>
          </w:p>
        </w:tc>
        <w:tc>
          <w:tcPr>
            <w:tcW w:w="1680" w:type="dxa"/>
          </w:tcPr>
          <w:p w14:paraId="36B1F9DF" w14:textId="77777777" w:rsidR="00F034E7" w:rsidRPr="00372FB2" w:rsidRDefault="00F034E7" w:rsidP="00B86FC5">
            <w:pPr>
              <w:rPr>
                <w:rFonts w:cs="Arial"/>
                <w:color w:val="auto"/>
                <w:sz w:val="22"/>
              </w:rPr>
            </w:pPr>
          </w:p>
        </w:tc>
      </w:tr>
    </w:tbl>
    <w:p w14:paraId="7352D825" w14:textId="77777777" w:rsidR="003D136A" w:rsidRDefault="003D136A" w:rsidP="003D136A">
      <w:pPr>
        <w:rPr>
          <w:szCs w:val="20"/>
          <w:lang w:val="da-DK"/>
        </w:rPr>
      </w:pPr>
    </w:p>
    <w:tbl>
      <w:tblPr>
        <w:tblStyle w:val="Gittertabel1-lys1"/>
        <w:tblW w:w="0" w:type="auto"/>
        <w:tblLook w:val="0420" w:firstRow="1" w:lastRow="0" w:firstColumn="0" w:lastColumn="0" w:noHBand="0" w:noVBand="1"/>
      </w:tblPr>
      <w:tblGrid>
        <w:gridCol w:w="2122"/>
        <w:gridCol w:w="2835"/>
        <w:gridCol w:w="2985"/>
        <w:gridCol w:w="1680"/>
      </w:tblGrid>
      <w:tr w:rsidR="003D136A" w:rsidRPr="00372FB2" w14:paraId="0DCB70EB" w14:textId="77777777" w:rsidTr="00B86FC5">
        <w:trPr>
          <w:cnfStyle w:val="100000000000" w:firstRow="1" w:lastRow="0" w:firstColumn="0" w:lastColumn="0" w:oddVBand="0" w:evenVBand="0" w:oddHBand="0" w:evenHBand="0" w:firstRowFirstColumn="0" w:firstRowLastColumn="0" w:lastRowFirstColumn="0" w:lastRowLastColumn="0"/>
        </w:trPr>
        <w:tc>
          <w:tcPr>
            <w:tcW w:w="9622" w:type="dxa"/>
            <w:gridSpan w:val="4"/>
          </w:tcPr>
          <w:p w14:paraId="4C3AFB67" w14:textId="77777777" w:rsidR="003D136A" w:rsidRPr="008058E6" w:rsidRDefault="003D136A" w:rsidP="00B86FC5">
            <w:pPr>
              <w:rPr>
                <w:rFonts w:cs="Arial"/>
                <w:color w:val="auto"/>
              </w:rPr>
            </w:pPr>
            <w:r w:rsidRPr="008058E6">
              <w:rPr>
                <w:rFonts w:cs="Arial"/>
                <w:color w:val="auto"/>
              </w:rPr>
              <w:t>Advisory Board</w:t>
            </w:r>
          </w:p>
        </w:tc>
      </w:tr>
      <w:tr w:rsidR="003D136A" w:rsidRPr="00372FB2" w14:paraId="56C12546" w14:textId="77777777" w:rsidTr="00B86FC5">
        <w:tc>
          <w:tcPr>
            <w:tcW w:w="2122" w:type="dxa"/>
          </w:tcPr>
          <w:p w14:paraId="50B79A52" w14:textId="77777777" w:rsidR="003D136A" w:rsidRPr="008058E6" w:rsidRDefault="003D136A" w:rsidP="00B86FC5">
            <w:pPr>
              <w:rPr>
                <w:rFonts w:cs="Arial"/>
                <w:b/>
                <w:color w:val="auto"/>
              </w:rPr>
            </w:pPr>
            <w:proofErr w:type="spellStart"/>
            <w:r w:rsidRPr="008058E6">
              <w:rPr>
                <w:b/>
              </w:rPr>
              <w:t>Organisation</w:t>
            </w:r>
            <w:proofErr w:type="spellEnd"/>
          </w:p>
        </w:tc>
        <w:tc>
          <w:tcPr>
            <w:tcW w:w="2835" w:type="dxa"/>
          </w:tcPr>
          <w:p w14:paraId="2EA82969" w14:textId="77777777" w:rsidR="003D136A" w:rsidRPr="008058E6" w:rsidRDefault="003D136A" w:rsidP="00B86FC5">
            <w:pPr>
              <w:rPr>
                <w:rFonts w:cs="Arial"/>
                <w:b/>
                <w:color w:val="auto"/>
              </w:rPr>
            </w:pPr>
            <w:proofErr w:type="spellStart"/>
            <w:r w:rsidRPr="008058E6">
              <w:rPr>
                <w:b/>
              </w:rPr>
              <w:t>Kontaktperson</w:t>
            </w:r>
            <w:proofErr w:type="spellEnd"/>
          </w:p>
        </w:tc>
        <w:tc>
          <w:tcPr>
            <w:tcW w:w="2985" w:type="dxa"/>
          </w:tcPr>
          <w:p w14:paraId="04497106" w14:textId="77777777" w:rsidR="003D136A" w:rsidRPr="008058E6" w:rsidRDefault="003D136A" w:rsidP="00B86FC5">
            <w:pPr>
              <w:rPr>
                <w:rFonts w:cs="Arial"/>
                <w:b/>
                <w:color w:val="auto"/>
              </w:rPr>
            </w:pPr>
            <w:r w:rsidRPr="008058E6">
              <w:rPr>
                <w:b/>
              </w:rPr>
              <w:t>E-mail</w:t>
            </w:r>
          </w:p>
        </w:tc>
        <w:tc>
          <w:tcPr>
            <w:tcW w:w="1680" w:type="dxa"/>
          </w:tcPr>
          <w:p w14:paraId="1081986C" w14:textId="77777777" w:rsidR="003D136A" w:rsidRPr="008058E6" w:rsidRDefault="003D136A" w:rsidP="00B86FC5">
            <w:pPr>
              <w:rPr>
                <w:rFonts w:cs="Arial"/>
                <w:b/>
                <w:color w:val="auto"/>
                <w:sz w:val="22"/>
              </w:rPr>
            </w:pPr>
            <w:proofErr w:type="spellStart"/>
            <w:r w:rsidRPr="008058E6">
              <w:rPr>
                <w:b/>
              </w:rPr>
              <w:t>Telefon</w:t>
            </w:r>
            <w:proofErr w:type="spellEnd"/>
          </w:p>
        </w:tc>
      </w:tr>
      <w:tr w:rsidR="003D136A" w:rsidRPr="00372FB2" w14:paraId="3BC6314E" w14:textId="77777777" w:rsidTr="00B86FC5">
        <w:tc>
          <w:tcPr>
            <w:tcW w:w="2122" w:type="dxa"/>
          </w:tcPr>
          <w:p w14:paraId="4ABFD78E" w14:textId="77777777" w:rsidR="003D136A" w:rsidRPr="000F2501" w:rsidRDefault="003D136A" w:rsidP="00B86FC5">
            <w:pPr>
              <w:rPr>
                <w:rFonts w:cs="Arial"/>
                <w:color w:val="auto"/>
              </w:rPr>
            </w:pPr>
            <w:proofErr w:type="spellStart"/>
            <w:r w:rsidRPr="000F2501">
              <w:rPr>
                <w:rFonts w:cs="Arial"/>
                <w:color w:val="auto"/>
              </w:rPr>
              <w:t>Energinet</w:t>
            </w:r>
            <w:proofErr w:type="spellEnd"/>
          </w:p>
        </w:tc>
        <w:tc>
          <w:tcPr>
            <w:tcW w:w="2835" w:type="dxa"/>
          </w:tcPr>
          <w:p w14:paraId="3CBD365B" w14:textId="77777777" w:rsidR="003D136A" w:rsidRPr="000F2501" w:rsidRDefault="003D136A" w:rsidP="00B86FC5">
            <w:pPr>
              <w:rPr>
                <w:rFonts w:cs="Arial"/>
                <w:color w:val="auto"/>
              </w:rPr>
            </w:pPr>
            <w:r w:rsidRPr="000F2501">
              <w:rPr>
                <w:rFonts w:cs="Arial"/>
                <w:color w:val="auto"/>
              </w:rPr>
              <w:t xml:space="preserve">Line Kamp </w:t>
            </w:r>
            <w:proofErr w:type="spellStart"/>
            <w:r w:rsidRPr="000F2501">
              <w:rPr>
                <w:rFonts w:cs="Arial"/>
                <w:color w:val="auto"/>
              </w:rPr>
              <w:t>Braüner</w:t>
            </w:r>
            <w:proofErr w:type="spellEnd"/>
          </w:p>
        </w:tc>
        <w:tc>
          <w:tcPr>
            <w:tcW w:w="2985" w:type="dxa"/>
          </w:tcPr>
          <w:p w14:paraId="41DB1DBF" w14:textId="77777777" w:rsidR="003D136A" w:rsidRPr="000F2501" w:rsidRDefault="003D136A" w:rsidP="00B86FC5">
            <w:pPr>
              <w:rPr>
                <w:rFonts w:cs="Arial"/>
                <w:color w:val="auto"/>
              </w:rPr>
            </w:pPr>
            <w:r w:rsidRPr="000F2501">
              <w:rPr>
                <w:rFonts w:cs="Arial"/>
                <w:color w:val="auto"/>
              </w:rPr>
              <w:t>lkb@energinet.dk</w:t>
            </w:r>
          </w:p>
        </w:tc>
        <w:tc>
          <w:tcPr>
            <w:tcW w:w="1680" w:type="dxa"/>
          </w:tcPr>
          <w:p w14:paraId="0E10F651" w14:textId="77777777" w:rsidR="003D136A" w:rsidRPr="00372FB2" w:rsidRDefault="003D136A" w:rsidP="00B86FC5">
            <w:pPr>
              <w:rPr>
                <w:rFonts w:cs="Arial"/>
                <w:color w:val="auto"/>
                <w:sz w:val="22"/>
              </w:rPr>
            </w:pPr>
          </w:p>
        </w:tc>
      </w:tr>
      <w:tr w:rsidR="003D136A" w:rsidRPr="00372FB2" w14:paraId="4B8A075A" w14:textId="77777777" w:rsidTr="00B86FC5">
        <w:tc>
          <w:tcPr>
            <w:tcW w:w="2122" w:type="dxa"/>
          </w:tcPr>
          <w:p w14:paraId="3D5E59CC" w14:textId="77777777" w:rsidR="003D136A" w:rsidRPr="000F2501" w:rsidRDefault="003D136A" w:rsidP="00B86FC5">
            <w:pPr>
              <w:rPr>
                <w:rFonts w:cs="Arial"/>
                <w:color w:val="auto"/>
              </w:rPr>
            </w:pPr>
            <w:r w:rsidRPr="000F2501">
              <w:rPr>
                <w:rFonts w:cs="Arial"/>
                <w:color w:val="auto"/>
              </w:rPr>
              <w:t xml:space="preserve">Wind </w:t>
            </w:r>
            <w:proofErr w:type="spellStart"/>
            <w:r w:rsidRPr="000F2501">
              <w:rPr>
                <w:rFonts w:cs="Arial"/>
                <w:color w:val="auto"/>
              </w:rPr>
              <w:t>Danmark</w:t>
            </w:r>
            <w:proofErr w:type="spellEnd"/>
          </w:p>
        </w:tc>
        <w:tc>
          <w:tcPr>
            <w:tcW w:w="2835" w:type="dxa"/>
          </w:tcPr>
          <w:p w14:paraId="67A7C67E" w14:textId="77777777" w:rsidR="003D136A" w:rsidRPr="000F2501" w:rsidRDefault="003D136A" w:rsidP="00B86FC5">
            <w:pPr>
              <w:rPr>
                <w:rFonts w:cs="Arial"/>
                <w:color w:val="auto"/>
              </w:rPr>
            </w:pPr>
            <w:r w:rsidRPr="000F2501">
              <w:rPr>
                <w:rFonts w:cs="Arial"/>
                <w:color w:val="auto"/>
              </w:rPr>
              <w:t>Søren Klinge</w:t>
            </w:r>
          </w:p>
        </w:tc>
        <w:tc>
          <w:tcPr>
            <w:tcW w:w="2985" w:type="dxa"/>
          </w:tcPr>
          <w:p w14:paraId="2A76B261" w14:textId="77777777" w:rsidR="003D136A" w:rsidRPr="000F2501" w:rsidRDefault="003D136A" w:rsidP="00B86FC5">
            <w:pPr>
              <w:rPr>
                <w:rFonts w:cs="Arial"/>
                <w:color w:val="auto"/>
              </w:rPr>
            </w:pPr>
            <w:r w:rsidRPr="000F2501">
              <w:rPr>
                <w:rFonts w:cs="Arial"/>
                <w:color w:val="auto"/>
              </w:rPr>
              <w:t>sk@winddenmark.dk</w:t>
            </w:r>
          </w:p>
        </w:tc>
        <w:tc>
          <w:tcPr>
            <w:tcW w:w="1680" w:type="dxa"/>
          </w:tcPr>
          <w:p w14:paraId="26A60E94" w14:textId="77777777" w:rsidR="003D136A" w:rsidRPr="00372FB2" w:rsidRDefault="003D136A" w:rsidP="00B86FC5">
            <w:pPr>
              <w:rPr>
                <w:rFonts w:cs="Arial"/>
                <w:color w:val="auto"/>
                <w:sz w:val="22"/>
              </w:rPr>
            </w:pPr>
          </w:p>
        </w:tc>
      </w:tr>
      <w:tr w:rsidR="003D136A" w:rsidRPr="00372FB2" w14:paraId="35AD924A" w14:textId="77777777" w:rsidTr="00B86FC5">
        <w:tc>
          <w:tcPr>
            <w:tcW w:w="2122" w:type="dxa"/>
          </w:tcPr>
          <w:p w14:paraId="0948DB65" w14:textId="77777777" w:rsidR="003D136A" w:rsidRPr="000F2501" w:rsidRDefault="003D136A" w:rsidP="00B86FC5">
            <w:pPr>
              <w:rPr>
                <w:rFonts w:cs="Arial"/>
                <w:color w:val="auto"/>
              </w:rPr>
            </w:pPr>
            <w:proofErr w:type="spellStart"/>
            <w:r w:rsidRPr="000F2501">
              <w:rPr>
                <w:rFonts w:cs="Arial"/>
                <w:color w:val="auto"/>
              </w:rPr>
              <w:t>iEnergi</w:t>
            </w:r>
            <w:proofErr w:type="spellEnd"/>
          </w:p>
        </w:tc>
        <w:tc>
          <w:tcPr>
            <w:tcW w:w="2835" w:type="dxa"/>
          </w:tcPr>
          <w:p w14:paraId="4B15610C" w14:textId="77777777" w:rsidR="003D136A" w:rsidRPr="000F2501" w:rsidRDefault="003D136A" w:rsidP="00B86FC5">
            <w:pPr>
              <w:rPr>
                <w:rFonts w:cs="Arial"/>
                <w:color w:val="auto"/>
              </w:rPr>
            </w:pPr>
            <w:proofErr w:type="spellStart"/>
            <w:r w:rsidRPr="000F2501">
              <w:rPr>
                <w:rFonts w:cs="Arial"/>
                <w:color w:val="auto"/>
              </w:rPr>
              <w:t>Helle</w:t>
            </w:r>
            <w:proofErr w:type="spellEnd"/>
            <w:r w:rsidRPr="000F2501">
              <w:rPr>
                <w:rFonts w:cs="Arial"/>
                <w:color w:val="auto"/>
              </w:rPr>
              <w:t xml:space="preserve"> </w:t>
            </w:r>
            <w:proofErr w:type="spellStart"/>
            <w:r w:rsidRPr="000F2501">
              <w:rPr>
                <w:rFonts w:cs="Arial"/>
                <w:color w:val="auto"/>
              </w:rPr>
              <w:t>Juhler-Verdoner</w:t>
            </w:r>
            <w:proofErr w:type="spellEnd"/>
          </w:p>
        </w:tc>
        <w:tc>
          <w:tcPr>
            <w:tcW w:w="2985" w:type="dxa"/>
          </w:tcPr>
          <w:p w14:paraId="0E38DB69" w14:textId="77777777" w:rsidR="003D136A" w:rsidRPr="000F2501" w:rsidRDefault="003D136A" w:rsidP="00B86FC5">
            <w:pPr>
              <w:rPr>
                <w:rFonts w:cs="Arial"/>
                <w:color w:val="auto"/>
              </w:rPr>
            </w:pPr>
            <w:r w:rsidRPr="000F2501">
              <w:rPr>
                <w:rFonts w:cs="Arial"/>
                <w:color w:val="auto"/>
              </w:rPr>
              <w:t>hjv@danskenergi.dk</w:t>
            </w:r>
          </w:p>
        </w:tc>
        <w:tc>
          <w:tcPr>
            <w:tcW w:w="1680" w:type="dxa"/>
          </w:tcPr>
          <w:p w14:paraId="3645FAA6" w14:textId="77777777" w:rsidR="003D136A" w:rsidRPr="00372FB2" w:rsidRDefault="003D136A" w:rsidP="00B86FC5">
            <w:pPr>
              <w:rPr>
                <w:rFonts w:cs="Arial"/>
                <w:color w:val="auto"/>
                <w:sz w:val="22"/>
              </w:rPr>
            </w:pPr>
          </w:p>
        </w:tc>
      </w:tr>
    </w:tbl>
    <w:p w14:paraId="2D4AD14D" w14:textId="06FF1DEC" w:rsidR="00B36525" w:rsidRDefault="00B36525" w:rsidP="00777E7C">
      <w:pPr>
        <w:rPr>
          <w:szCs w:val="20"/>
          <w:lang w:val="da-DK"/>
        </w:rPr>
      </w:pPr>
    </w:p>
    <w:p w14:paraId="34B6FFFC" w14:textId="77777777" w:rsidR="00E06803" w:rsidRDefault="00E06803">
      <w:pPr>
        <w:rPr>
          <w:rFonts w:eastAsiaTheme="majorEastAsia" w:cs="Times New Roman (Overskrifter C"/>
          <w:b/>
          <w:sz w:val="28"/>
          <w:szCs w:val="28"/>
          <w:lang w:val="da-DK"/>
        </w:rPr>
      </w:pPr>
      <w:r>
        <w:rPr>
          <w:sz w:val="28"/>
          <w:szCs w:val="28"/>
        </w:rPr>
        <w:br w:type="page"/>
      </w:r>
    </w:p>
    <w:p w14:paraId="70EC42F7" w14:textId="6635B03D" w:rsidR="00E06803" w:rsidRPr="00416207" w:rsidRDefault="00E06803" w:rsidP="00E06803">
      <w:pPr>
        <w:pStyle w:val="EIC"/>
        <w:numPr>
          <w:ilvl w:val="0"/>
          <w:numId w:val="7"/>
        </w:numPr>
        <w:rPr>
          <w:sz w:val="28"/>
          <w:szCs w:val="28"/>
        </w:rPr>
      </w:pPr>
      <w:bookmarkStart w:id="75" w:name="_Toc23492787"/>
      <w:commentRangeStart w:id="76"/>
      <w:r w:rsidRPr="00416207">
        <w:rPr>
          <w:sz w:val="28"/>
          <w:szCs w:val="28"/>
        </w:rPr>
        <w:lastRenderedPageBreak/>
        <w:t>Risikoanalyse</w:t>
      </w:r>
      <w:bookmarkEnd w:id="75"/>
      <w:commentRangeEnd w:id="76"/>
      <w:r>
        <w:rPr>
          <w:rStyle w:val="CommentReference"/>
          <w:rFonts w:eastAsiaTheme="minorHAnsi" w:cstheme="minorBidi"/>
          <w:b w:val="0"/>
          <w:lang w:val="en-US"/>
        </w:rPr>
        <w:commentReference w:id="76"/>
      </w:r>
    </w:p>
    <w:p w14:paraId="32D1FBFC" w14:textId="77777777" w:rsidR="00E06803" w:rsidRDefault="00E06803" w:rsidP="00E06803"/>
    <w:tbl>
      <w:tblPr>
        <w:tblW w:w="3256" w:type="dxa"/>
        <w:jc w:val="center"/>
        <w:tblBorders>
          <w:top w:val="single" w:sz="4" w:space="0" w:color="auto"/>
          <w:left w:val="single" w:sz="4" w:space="0" w:color="auto"/>
          <w:bottom w:val="single" w:sz="4" w:space="0" w:color="auto"/>
          <w:right w:val="single" w:sz="4" w:space="0" w:color="auto"/>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38"/>
        <w:gridCol w:w="938"/>
        <w:gridCol w:w="939"/>
        <w:gridCol w:w="441"/>
      </w:tblGrid>
      <w:tr w:rsidR="00E06803" w:rsidRPr="001C6601" w14:paraId="7B2D2DE2" w14:textId="77777777" w:rsidTr="00B86FC5">
        <w:trPr>
          <w:trHeight w:val="379"/>
          <w:jc w:val="center"/>
        </w:trPr>
        <w:tc>
          <w:tcPr>
            <w:tcW w:w="2815" w:type="dxa"/>
            <w:gridSpan w:val="3"/>
            <w:shd w:val="clear" w:color="auto" w:fill="auto"/>
            <w:noWrap/>
            <w:vAlign w:val="center"/>
          </w:tcPr>
          <w:p w14:paraId="3CBCCEEF" w14:textId="77777777" w:rsidR="00E06803" w:rsidRPr="001C6601" w:rsidRDefault="00E06803" w:rsidP="00B86FC5">
            <w:pPr>
              <w:jc w:val="center"/>
              <w:rPr>
                <w:rFonts w:eastAsia="Times New Roman" w:cs="Arial"/>
                <w:b/>
                <w:bCs/>
                <w:color w:val="000000"/>
                <w:sz w:val="28"/>
                <w:szCs w:val="28"/>
                <w:lang w:val="da-DK" w:eastAsia="da-DK"/>
              </w:rPr>
            </w:pPr>
            <w:r w:rsidRPr="001C6601">
              <w:rPr>
                <w:rFonts w:eastAsia="Times New Roman" w:cs="Arial"/>
                <w:b/>
                <w:bCs/>
                <w:color w:val="000000"/>
                <w:sz w:val="22"/>
                <w:szCs w:val="28"/>
                <w:lang w:val="da-DK" w:eastAsia="da-DK"/>
              </w:rPr>
              <w:t>IMPACT</w:t>
            </w:r>
          </w:p>
        </w:tc>
        <w:tc>
          <w:tcPr>
            <w:tcW w:w="441" w:type="dxa"/>
            <w:shd w:val="clear" w:color="auto" w:fill="auto"/>
            <w:noWrap/>
            <w:textDirection w:val="tbRl"/>
            <w:vAlign w:val="center"/>
          </w:tcPr>
          <w:p w14:paraId="325B7F3E" w14:textId="77777777" w:rsidR="00E06803" w:rsidRPr="001C6601" w:rsidRDefault="00E06803" w:rsidP="00B86FC5">
            <w:pPr>
              <w:jc w:val="center"/>
              <w:rPr>
                <w:rFonts w:eastAsia="Times New Roman" w:cs="Arial"/>
                <w:b/>
                <w:bCs/>
                <w:color w:val="000000"/>
                <w:sz w:val="22"/>
                <w:szCs w:val="22"/>
                <w:lang w:val="da-DK" w:eastAsia="da-DK"/>
              </w:rPr>
            </w:pPr>
          </w:p>
        </w:tc>
      </w:tr>
      <w:tr w:rsidR="00E06803" w:rsidRPr="001C6601" w14:paraId="23AD1652" w14:textId="77777777" w:rsidTr="00B86FC5">
        <w:trPr>
          <w:trHeight w:val="379"/>
          <w:jc w:val="center"/>
        </w:trPr>
        <w:tc>
          <w:tcPr>
            <w:tcW w:w="938" w:type="dxa"/>
            <w:vMerge w:val="restart"/>
            <w:shd w:val="clear" w:color="000000" w:fill="FFC000"/>
            <w:noWrap/>
            <w:vAlign w:val="center"/>
            <w:hideMark/>
          </w:tcPr>
          <w:p w14:paraId="0F46386E" w14:textId="77777777" w:rsidR="00E06803" w:rsidRPr="001C6601" w:rsidRDefault="00E06803" w:rsidP="00B86FC5">
            <w:pPr>
              <w:jc w:val="center"/>
              <w:rPr>
                <w:rFonts w:eastAsia="Times New Roman" w:cs="Arial"/>
                <w:b/>
                <w:bCs/>
                <w:color w:val="000000"/>
                <w:sz w:val="28"/>
                <w:szCs w:val="28"/>
                <w:lang w:val="da-DK" w:eastAsia="da-DK"/>
              </w:rPr>
            </w:pPr>
          </w:p>
        </w:tc>
        <w:tc>
          <w:tcPr>
            <w:tcW w:w="938" w:type="dxa"/>
            <w:vMerge w:val="restart"/>
            <w:shd w:val="clear" w:color="000000" w:fill="C00000"/>
            <w:noWrap/>
            <w:vAlign w:val="center"/>
            <w:hideMark/>
          </w:tcPr>
          <w:p w14:paraId="13EF9B39" w14:textId="77777777" w:rsidR="00E06803" w:rsidRPr="001C6601" w:rsidRDefault="00E06803" w:rsidP="00B86FC5">
            <w:pPr>
              <w:jc w:val="center"/>
              <w:rPr>
                <w:rFonts w:eastAsia="Times New Roman" w:cs="Arial"/>
                <w:b/>
                <w:bCs/>
                <w:color w:val="000000"/>
                <w:sz w:val="28"/>
                <w:szCs w:val="28"/>
                <w:lang w:val="da-DK" w:eastAsia="da-DK"/>
              </w:rPr>
            </w:pPr>
            <w:r w:rsidRPr="001C6601">
              <w:rPr>
                <w:rFonts w:eastAsia="Times New Roman" w:cs="Arial"/>
                <w:b/>
                <w:bCs/>
                <w:color w:val="000000"/>
                <w:sz w:val="28"/>
                <w:szCs w:val="28"/>
                <w:lang w:val="da-DK" w:eastAsia="da-DK"/>
              </w:rPr>
              <w:t> </w:t>
            </w:r>
          </w:p>
        </w:tc>
        <w:tc>
          <w:tcPr>
            <w:tcW w:w="939" w:type="dxa"/>
            <w:vMerge w:val="restart"/>
            <w:shd w:val="clear" w:color="000000" w:fill="C00000"/>
            <w:noWrap/>
            <w:vAlign w:val="center"/>
            <w:hideMark/>
          </w:tcPr>
          <w:p w14:paraId="6A228337" w14:textId="77777777" w:rsidR="00E06803" w:rsidRPr="001C6601" w:rsidRDefault="00E06803" w:rsidP="00B86FC5">
            <w:pPr>
              <w:jc w:val="center"/>
              <w:rPr>
                <w:rFonts w:eastAsia="Times New Roman" w:cs="Arial"/>
                <w:b/>
                <w:bCs/>
                <w:color w:val="000000"/>
                <w:sz w:val="28"/>
                <w:szCs w:val="28"/>
                <w:lang w:val="da-DK" w:eastAsia="da-DK"/>
              </w:rPr>
            </w:pPr>
            <w:r w:rsidRPr="001C6601">
              <w:rPr>
                <w:rFonts w:eastAsia="Times New Roman" w:cs="Arial"/>
                <w:b/>
                <w:bCs/>
                <w:color w:val="000000"/>
                <w:sz w:val="28"/>
                <w:szCs w:val="28"/>
                <w:lang w:val="da-DK" w:eastAsia="da-DK"/>
              </w:rPr>
              <w:t> </w:t>
            </w:r>
          </w:p>
        </w:tc>
        <w:tc>
          <w:tcPr>
            <w:tcW w:w="441" w:type="dxa"/>
            <w:vMerge w:val="restart"/>
            <w:shd w:val="clear" w:color="auto" w:fill="auto"/>
            <w:noWrap/>
            <w:textDirection w:val="tbRl"/>
            <w:vAlign w:val="center"/>
            <w:hideMark/>
          </w:tcPr>
          <w:p w14:paraId="4910C6F2" w14:textId="77777777" w:rsidR="00E06803" w:rsidRPr="001C6601" w:rsidRDefault="00E06803" w:rsidP="00B86FC5">
            <w:pPr>
              <w:jc w:val="center"/>
              <w:rPr>
                <w:rFonts w:eastAsia="Times New Roman" w:cs="Arial"/>
                <w:b/>
                <w:bCs/>
                <w:color w:val="000000"/>
                <w:sz w:val="22"/>
                <w:szCs w:val="22"/>
                <w:lang w:val="da-DK" w:eastAsia="da-DK"/>
              </w:rPr>
            </w:pPr>
            <w:r w:rsidRPr="001C6601">
              <w:rPr>
                <w:rFonts w:eastAsia="Times New Roman" w:cs="Arial"/>
                <w:b/>
                <w:bCs/>
                <w:color w:val="000000"/>
                <w:sz w:val="22"/>
                <w:szCs w:val="22"/>
                <w:lang w:val="da-DK" w:eastAsia="da-DK"/>
              </w:rPr>
              <w:t>LIKELIHOOD</w:t>
            </w:r>
          </w:p>
        </w:tc>
      </w:tr>
      <w:tr w:rsidR="00E06803" w:rsidRPr="001C6601" w14:paraId="57B26C7D" w14:textId="77777777" w:rsidTr="00B86FC5">
        <w:trPr>
          <w:trHeight w:val="379"/>
          <w:jc w:val="center"/>
        </w:trPr>
        <w:tc>
          <w:tcPr>
            <w:tcW w:w="938" w:type="dxa"/>
            <w:vMerge/>
            <w:vAlign w:val="center"/>
            <w:hideMark/>
          </w:tcPr>
          <w:p w14:paraId="423E0A8D" w14:textId="77777777" w:rsidR="00E06803" w:rsidRPr="001C6601" w:rsidRDefault="00E06803" w:rsidP="00B86FC5">
            <w:pPr>
              <w:rPr>
                <w:rFonts w:eastAsia="Times New Roman" w:cs="Arial"/>
                <w:b/>
                <w:bCs/>
                <w:color w:val="000000"/>
                <w:sz w:val="28"/>
                <w:szCs w:val="28"/>
                <w:lang w:val="da-DK" w:eastAsia="da-DK"/>
              </w:rPr>
            </w:pPr>
          </w:p>
        </w:tc>
        <w:tc>
          <w:tcPr>
            <w:tcW w:w="938" w:type="dxa"/>
            <w:vMerge/>
            <w:vAlign w:val="center"/>
            <w:hideMark/>
          </w:tcPr>
          <w:p w14:paraId="612796FE" w14:textId="77777777" w:rsidR="00E06803" w:rsidRPr="001C6601" w:rsidRDefault="00E06803" w:rsidP="00B86FC5">
            <w:pPr>
              <w:rPr>
                <w:rFonts w:eastAsia="Times New Roman" w:cs="Arial"/>
                <w:b/>
                <w:bCs/>
                <w:color w:val="000000"/>
                <w:sz w:val="28"/>
                <w:szCs w:val="28"/>
                <w:lang w:val="da-DK" w:eastAsia="da-DK"/>
              </w:rPr>
            </w:pPr>
          </w:p>
        </w:tc>
        <w:tc>
          <w:tcPr>
            <w:tcW w:w="939" w:type="dxa"/>
            <w:vMerge/>
            <w:vAlign w:val="center"/>
            <w:hideMark/>
          </w:tcPr>
          <w:p w14:paraId="46D86AF6" w14:textId="77777777" w:rsidR="00E06803" w:rsidRPr="001C6601" w:rsidRDefault="00E06803" w:rsidP="00B86FC5">
            <w:pPr>
              <w:rPr>
                <w:rFonts w:eastAsia="Times New Roman" w:cs="Arial"/>
                <w:b/>
                <w:bCs/>
                <w:color w:val="000000"/>
                <w:sz w:val="28"/>
                <w:szCs w:val="28"/>
                <w:lang w:val="da-DK" w:eastAsia="da-DK"/>
              </w:rPr>
            </w:pPr>
          </w:p>
        </w:tc>
        <w:tc>
          <w:tcPr>
            <w:tcW w:w="441" w:type="dxa"/>
            <w:vMerge/>
            <w:shd w:val="clear" w:color="auto" w:fill="auto"/>
            <w:vAlign w:val="center"/>
            <w:hideMark/>
          </w:tcPr>
          <w:p w14:paraId="778C2D4A" w14:textId="77777777" w:rsidR="00E06803" w:rsidRPr="001C6601" w:rsidRDefault="00E06803" w:rsidP="00B86FC5">
            <w:pPr>
              <w:rPr>
                <w:rFonts w:eastAsia="Times New Roman" w:cs="Arial"/>
                <w:b/>
                <w:bCs/>
                <w:color w:val="000000"/>
                <w:sz w:val="22"/>
                <w:szCs w:val="22"/>
                <w:lang w:val="da-DK" w:eastAsia="da-DK"/>
              </w:rPr>
            </w:pPr>
          </w:p>
        </w:tc>
      </w:tr>
      <w:tr w:rsidR="00E06803" w:rsidRPr="001C6601" w14:paraId="2CD30104" w14:textId="77777777" w:rsidTr="00B86FC5">
        <w:trPr>
          <w:trHeight w:val="379"/>
          <w:jc w:val="center"/>
        </w:trPr>
        <w:tc>
          <w:tcPr>
            <w:tcW w:w="938" w:type="dxa"/>
            <w:vMerge w:val="restart"/>
            <w:shd w:val="clear" w:color="000000" w:fill="00B050"/>
            <w:noWrap/>
            <w:vAlign w:val="center"/>
            <w:hideMark/>
          </w:tcPr>
          <w:p w14:paraId="72F8D3F2" w14:textId="77777777" w:rsidR="00E06803" w:rsidRPr="001C6601" w:rsidRDefault="00E06803" w:rsidP="00B86FC5">
            <w:pPr>
              <w:jc w:val="center"/>
              <w:rPr>
                <w:rFonts w:eastAsia="Times New Roman" w:cs="Arial"/>
                <w:b/>
                <w:bCs/>
                <w:color w:val="000000"/>
                <w:sz w:val="28"/>
                <w:szCs w:val="28"/>
                <w:lang w:val="da-DK" w:eastAsia="da-DK"/>
              </w:rPr>
            </w:pPr>
            <w:r w:rsidRPr="001C6601">
              <w:rPr>
                <w:rFonts w:eastAsia="Times New Roman" w:cs="Arial"/>
                <w:b/>
                <w:bCs/>
                <w:color w:val="000000"/>
                <w:sz w:val="28"/>
                <w:szCs w:val="28"/>
                <w:lang w:val="da-DK" w:eastAsia="da-DK"/>
              </w:rPr>
              <w:t> </w:t>
            </w:r>
          </w:p>
        </w:tc>
        <w:tc>
          <w:tcPr>
            <w:tcW w:w="938" w:type="dxa"/>
            <w:vMerge w:val="restart"/>
            <w:shd w:val="clear" w:color="000000" w:fill="FFC000"/>
            <w:noWrap/>
            <w:vAlign w:val="center"/>
            <w:hideMark/>
          </w:tcPr>
          <w:p w14:paraId="4EE7D144" w14:textId="77777777" w:rsidR="00E06803" w:rsidRPr="001C6601" w:rsidRDefault="00E06803" w:rsidP="00B86FC5">
            <w:pPr>
              <w:jc w:val="center"/>
              <w:rPr>
                <w:rFonts w:eastAsia="Times New Roman" w:cs="Arial"/>
                <w:b/>
                <w:bCs/>
                <w:color w:val="000000"/>
                <w:sz w:val="28"/>
                <w:szCs w:val="28"/>
                <w:lang w:val="da-DK" w:eastAsia="da-DK"/>
              </w:rPr>
            </w:pPr>
            <w:r w:rsidRPr="001C6601">
              <w:rPr>
                <w:rFonts w:eastAsia="Times New Roman" w:cs="Arial"/>
                <w:b/>
                <w:bCs/>
                <w:color w:val="000000"/>
                <w:sz w:val="28"/>
                <w:szCs w:val="28"/>
                <w:lang w:val="da-DK" w:eastAsia="da-DK"/>
              </w:rPr>
              <w:t> </w:t>
            </w:r>
            <w:r>
              <w:rPr>
                <w:rFonts w:eastAsia="Times New Roman" w:cs="Arial"/>
                <w:b/>
                <w:bCs/>
                <w:color w:val="000000"/>
                <w:sz w:val="28"/>
                <w:szCs w:val="28"/>
                <w:lang w:val="da-DK" w:eastAsia="da-DK"/>
              </w:rPr>
              <w:t>2</w:t>
            </w:r>
          </w:p>
        </w:tc>
        <w:tc>
          <w:tcPr>
            <w:tcW w:w="939" w:type="dxa"/>
            <w:vMerge w:val="restart"/>
            <w:shd w:val="clear" w:color="000000" w:fill="C00000"/>
            <w:noWrap/>
            <w:vAlign w:val="center"/>
            <w:hideMark/>
          </w:tcPr>
          <w:p w14:paraId="2E53FC57" w14:textId="77777777" w:rsidR="00E06803" w:rsidRPr="001C6601" w:rsidRDefault="00E06803" w:rsidP="00B86FC5">
            <w:pPr>
              <w:jc w:val="center"/>
              <w:rPr>
                <w:rFonts w:eastAsia="Times New Roman" w:cs="Arial"/>
                <w:b/>
                <w:bCs/>
                <w:color w:val="000000"/>
                <w:sz w:val="28"/>
                <w:szCs w:val="28"/>
                <w:lang w:val="da-DK" w:eastAsia="da-DK"/>
              </w:rPr>
            </w:pPr>
            <w:r w:rsidRPr="001C6601">
              <w:rPr>
                <w:rFonts w:eastAsia="Times New Roman" w:cs="Arial"/>
                <w:b/>
                <w:bCs/>
                <w:color w:val="000000"/>
                <w:sz w:val="28"/>
                <w:szCs w:val="28"/>
                <w:lang w:val="da-DK" w:eastAsia="da-DK"/>
              </w:rPr>
              <w:t>1</w:t>
            </w:r>
          </w:p>
        </w:tc>
        <w:tc>
          <w:tcPr>
            <w:tcW w:w="441" w:type="dxa"/>
            <w:vMerge/>
            <w:shd w:val="clear" w:color="auto" w:fill="auto"/>
            <w:vAlign w:val="center"/>
            <w:hideMark/>
          </w:tcPr>
          <w:p w14:paraId="670458E4" w14:textId="77777777" w:rsidR="00E06803" w:rsidRPr="001C6601" w:rsidRDefault="00E06803" w:rsidP="00B86FC5">
            <w:pPr>
              <w:rPr>
                <w:rFonts w:eastAsia="Times New Roman" w:cs="Arial"/>
                <w:b/>
                <w:bCs/>
                <w:color w:val="000000"/>
                <w:sz w:val="22"/>
                <w:szCs w:val="22"/>
                <w:lang w:val="da-DK" w:eastAsia="da-DK"/>
              </w:rPr>
            </w:pPr>
          </w:p>
        </w:tc>
      </w:tr>
      <w:tr w:rsidR="00E06803" w:rsidRPr="001C6601" w14:paraId="5CA29BE3" w14:textId="77777777" w:rsidTr="00B86FC5">
        <w:trPr>
          <w:trHeight w:val="379"/>
          <w:jc w:val="center"/>
        </w:trPr>
        <w:tc>
          <w:tcPr>
            <w:tcW w:w="938" w:type="dxa"/>
            <w:vMerge/>
            <w:vAlign w:val="center"/>
            <w:hideMark/>
          </w:tcPr>
          <w:p w14:paraId="35DAB64B" w14:textId="77777777" w:rsidR="00E06803" w:rsidRPr="001C6601" w:rsidRDefault="00E06803" w:rsidP="00B86FC5">
            <w:pPr>
              <w:rPr>
                <w:rFonts w:eastAsia="Times New Roman" w:cs="Arial"/>
                <w:b/>
                <w:bCs/>
                <w:color w:val="000000"/>
                <w:sz w:val="28"/>
                <w:szCs w:val="28"/>
                <w:lang w:val="da-DK" w:eastAsia="da-DK"/>
              </w:rPr>
            </w:pPr>
          </w:p>
        </w:tc>
        <w:tc>
          <w:tcPr>
            <w:tcW w:w="938" w:type="dxa"/>
            <w:vMerge/>
            <w:vAlign w:val="center"/>
            <w:hideMark/>
          </w:tcPr>
          <w:p w14:paraId="22902BCC" w14:textId="77777777" w:rsidR="00E06803" w:rsidRPr="001C6601" w:rsidRDefault="00E06803" w:rsidP="00B86FC5">
            <w:pPr>
              <w:rPr>
                <w:rFonts w:eastAsia="Times New Roman" w:cs="Arial"/>
                <w:b/>
                <w:bCs/>
                <w:color w:val="000000"/>
                <w:sz w:val="28"/>
                <w:szCs w:val="28"/>
                <w:lang w:val="da-DK" w:eastAsia="da-DK"/>
              </w:rPr>
            </w:pPr>
          </w:p>
        </w:tc>
        <w:tc>
          <w:tcPr>
            <w:tcW w:w="939" w:type="dxa"/>
            <w:vMerge/>
            <w:vAlign w:val="center"/>
            <w:hideMark/>
          </w:tcPr>
          <w:p w14:paraId="0FECEEB4" w14:textId="77777777" w:rsidR="00E06803" w:rsidRPr="001C6601" w:rsidRDefault="00E06803" w:rsidP="00B86FC5">
            <w:pPr>
              <w:rPr>
                <w:rFonts w:eastAsia="Times New Roman" w:cs="Arial"/>
                <w:b/>
                <w:bCs/>
                <w:color w:val="000000"/>
                <w:sz w:val="28"/>
                <w:szCs w:val="28"/>
                <w:lang w:val="da-DK" w:eastAsia="da-DK"/>
              </w:rPr>
            </w:pPr>
          </w:p>
        </w:tc>
        <w:tc>
          <w:tcPr>
            <w:tcW w:w="441" w:type="dxa"/>
            <w:vMerge/>
            <w:shd w:val="clear" w:color="auto" w:fill="auto"/>
            <w:vAlign w:val="center"/>
            <w:hideMark/>
          </w:tcPr>
          <w:p w14:paraId="0F8E2EB5" w14:textId="77777777" w:rsidR="00E06803" w:rsidRPr="001C6601" w:rsidRDefault="00E06803" w:rsidP="00B86FC5">
            <w:pPr>
              <w:rPr>
                <w:rFonts w:eastAsia="Times New Roman" w:cs="Arial"/>
                <w:b/>
                <w:bCs/>
                <w:color w:val="000000"/>
                <w:sz w:val="22"/>
                <w:szCs w:val="22"/>
                <w:lang w:val="da-DK" w:eastAsia="da-DK"/>
              </w:rPr>
            </w:pPr>
          </w:p>
        </w:tc>
      </w:tr>
      <w:tr w:rsidR="00E06803" w:rsidRPr="001C6601" w14:paraId="292D6855" w14:textId="77777777" w:rsidTr="00B86FC5">
        <w:trPr>
          <w:trHeight w:val="442"/>
          <w:jc w:val="center"/>
        </w:trPr>
        <w:tc>
          <w:tcPr>
            <w:tcW w:w="938" w:type="dxa"/>
            <w:vMerge w:val="restart"/>
            <w:shd w:val="clear" w:color="000000" w:fill="00B050"/>
            <w:noWrap/>
            <w:vAlign w:val="center"/>
            <w:hideMark/>
          </w:tcPr>
          <w:p w14:paraId="65432DE7" w14:textId="77777777" w:rsidR="00E06803" w:rsidRPr="001C6601" w:rsidRDefault="00E06803" w:rsidP="00B86FC5">
            <w:pPr>
              <w:jc w:val="center"/>
              <w:rPr>
                <w:rFonts w:eastAsia="Times New Roman" w:cs="Arial"/>
                <w:b/>
                <w:bCs/>
                <w:color w:val="000000"/>
                <w:sz w:val="28"/>
                <w:szCs w:val="28"/>
                <w:lang w:val="da-DK" w:eastAsia="da-DK"/>
              </w:rPr>
            </w:pPr>
            <w:r w:rsidRPr="001C6601">
              <w:rPr>
                <w:rFonts w:eastAsia="Times New Roman" w:cs="Arial"/>
                <w:b/>
                <w:bCs/>
                <w:color w:val="000000"/>
                <w:sz w:val="28"/>
                <w:szCs w:val="28"/>
                <w:lang w:val="da-DK" w:eastAsia="da-DK"/>
              </w:rPr>
              <w:t> </w:t>
            </w:r>
          </w:p>
        </w:tc>
        <w:tc>
          <w:tcPr>
            <w:tcW w:w="938" w:type="dxa"/>
            <w:vMerge w:val="restart"/>
            <w:shd w:val="clear" w:color="000000" w:fill="00B050"/>
            <w:noWrap/>
            <w:vAlign w:val="center"/>
            <w:hideMark/>
          </w:tcPr>
          <w:p w14:paraId="5D44D9F9" w14:textId="77777777" w:rsidR="00E06803" w:rsidRPr="001C6601" w:rsidRDefault="00E06803" w:rsidP="00B86FC5">
            <w:pPr>
              <w:jc w:val="center"/>
              <w:rPr>
                <w:rFonts w:eastAsia="Times New Roman" w:cs="Arial"/>
                <w:b/>
                <w:bCs/>
                <w:color w:val="000000"/>
                <w:sz w:val="28"/>
                <w:szCs w:val="28"/>
                <w:lang w:val="da-DK" w:eastAsia="da-DK"/>
              </w:rPr>
            </w:pPr>
            <w:r w:rsidRPr="001C6601">
              <w:rPr>
                <w:rFonts w:eastAsia="Times New Roman" w:cs="Arial"/>
                <w:b/>
                <w:bCs/>
                <w:color w:val="000000"/>
                <w:sz w:val="28"/>
                <w:szCs w:val="28"/>
                <w:lang w:val="da-DK" w:eastAsia="da-DK"/>
              </w:rPr>
              <w:t> </w:t>
            </w:r>
          </w:p>
        </w:tc>
        <w:tc>
          <w:tcPr>
            <w:tcW w:w="939" w:type="dxa"/>
            <w:vMerge w:val="restart"/>
            <w:shd w:val="clear" w:color="000000" w:fill="FFC000"/>
            <w:noWrap/>
            <w:vAlign w:val="center"/>
            <w:hideMark/>
          </w:tcPr>
          <w:p w14:paraId="356B043E" w14:textId="77777777" w:rsidR="00E06803" w:rsidRPr="001C6601" w:rsidRDefault="00E06803" w:rsidP="00B86FC5">
            <w:pPr>
              <w:jc w:val="center"/>
              <w:rPr>
                <w:rFonts w:eastAsia="Times New Roman" w:cs="Arial"/>
                <w:b/>
                <w:bCs/>
                <w:color w:val="000000"/>
                <w:sz w:val="28"/>
                <w:szCs w:val="28"/>
                <w:lang w:val="da-DK" w:eastAsia="da-DK"/>
              </w:rPr>
            </w:pPr>
            <w:r w:rsidRPr="001C6601">
              <w:rPr>
                <w:rFonts w:eastAsia="Times New Roman" w:cs="Arial"/>
                <w:b/>
                <w:bCs/>
                <w:color w:val="000000"/>
                <w:sz w:val="28"/>
                <w:szCs w:val="28"/>
                <w:lang w:val="da-DK" w:eastAsia="da-DK"/>
              </w:rPr>
              <w:t> </w:t>
            </w:r>
          </w:p>
        </w:tc>
        <w:tc>
          <w:tcPr>
            <w:tcW w:w="441" w:type="dxa"/>
            <w:vMerge/>
            <w:shd w:val="clear" w:color="auto" w:fill="auto"/>
            <w:vAlign w:val="center"/>
            <w:hideMark/>
          </w:tcPr>
          <w:p w14:paraId="658E8FBE" w14:textId="77777777" w:rsidR="00E06803" w:rsidRPr="001C6601" w:rsidRDefault="00E06803" w:rsidP="00B86FC5">
            <w:pPr>
              <w:rPr>
                <w:rFonts w:eastAsia="Times New Roman" w:cs="Arial"/>
                <w:b/>
                <w:bCs/>
                <w:color w:val="000000"/>
                <w:sz w:val="22"/>
                <w:szCs w:val="22"/>
                <w:lang w:val="da-DK" w:eastAsia="da-DK"/>
              </w:rPr>
            </w:pPr>
          </w:p>
        </w:tc>
      </w:tr>
      <w:tr w:rsidR="00E06803" w:rsidRPr="001C6601" w14:paraId="6C8A2790" w14:textId="77777777" w:rsidTr="00B86FC5">
        <w:trPr>
          <w:trHeight w:val="379"/>
          <w:jc w:val="center"/>
        </w:trPr>
        <w:tc>
          <w:tcPr>
            <w:tcW w:w="938" w:type="dxa"/>
            <w:vMerge/>
            <w:vAlign w:val="center"/>
            <w:hideMark/>
          </w:tcPr>
          <w:p w14:paraId="4E084577" w14:textId="77777777" w:rsidR="00E06803" w:rsidRPr="001C6601" w:rsidRDefault="00E06803" w:rsidP="00B86FC5">
            <w:pPr>
              <w:rPr>
                <w:rFonts w:eastAsia="Times New Roman" w:cs="Arial"/>
                <w:b/>
                <w:bCs/>
                <w:color w:val="000000"/>
                <w:sz w:val="28"/>
                <w:szCs w:val="28"/>
                <w:lang w:val="da-DK" w:eastAsia="da-DK"/>
              </w:rPr>
            </w:pPr>
          </w:p>
        </w:tc>
        <w:tc>
          <w:tcPr>
            <w:tcW w:w="938" w:type="dxa"/>
            <w:vMerge/>
            <w:vAlign w:val="center"/>
            <w:hideMark/>
          </w:tcPr>
          <w:p w14:paraId="2E5DD61A" w14:textId="77777777" w:rsidR="00E06803" w:rsidRPr="001C6601" w:rsidRDefault="00E06803" w:rsidP="00B86FC5">
            <w:pPr>
              <w:rPr>
                <w:rFonts w:eastAsia="Times New Roman" w:cs="Arial"/>
                <w:b/>
                <w:bCs/>
                <w:color w:val="000000"/>
                <w:sz w:val="28"/>
                <w:szCs w:val="28"/>
                <w:lang w:val="da-DK" w:eastAsia="da-DK"/>
              </w:rPr>
            </w:pPr>
          </w:p>
        </w:tc>
        <w:tc>
          <w:tcPr>
            <w:tcW w:w="939" w:type="dxa"/>
            <w:vMerge/>
            <w:vAlign w:val="center"/>
            <w:hideMark/>
          </w:tcPr>
          <w:p w14:paraId="60EB5E30" w14:textId="77777777" w:rsidR="00E06803" w:rsidRPr="001C6601" w:rsidRDefault="00E06803" w:rsidP="00B86FC5">
            <w:pPr>
              <w:rPr>
                <w:rFonts w:eastAsia="Times New Roman" w:cs="Arial"/>
                <w:b/>
                <w:bCs/>
                <w:color w:val="000000"/>
                <w:sz w:val="28"/>
                <w:szCs w:val="28"/>
                <w:lang w:val="da-DK" w:eastAsia="da-DK"/>
              </w:rPr>
            </w:pPr>
          </w:p>
        </w:tc>
        <w:tc>
          <w:tcPr>
            <w:tcW w:w="441" w:type="dxa"/>
            <w:vMerge/>
            <w:shd w:val="clear" w:color="auto" w:fill="auto"/>
            <w:vAlign w:val="center"/>
            <w:hideMark/>
          </w:tcPr>
          <w:p w14:paraId="408940DD" w14:textId="77777777" w:rsidR="00E06803" w:rsidRPr="001C6601" w:rsidRDefault="00E06803" w:rsidP="00B86FC5">
            <w:pPr>
              <w:rPr>
                <w:rFonts w:eastAsia="Times New Roman" w:cs="Arial"/>
                <w:b/>
                <w:bCs/>
                <w:color w:val="000000"/>
                <w:sz w:val="22"/>
                <w:szCs w:val="22"/>
                <w:lang w:val="da-DK" w:eastAsia="da-DK"/>
              </w:rPr>
            </w:pPr>
          </w:p>
        </w:tc>
      </w:tr>
    </w:tbl>
    <w:p w14:paraId="0B1CB1E2" w14:textId="77777777" w:rsidR="00E06803" w:rsidRPr="001C6601" w:rsidRDefault="00E06803" w:rsidP="00E06803">
      <w:pPr>
        <w:jc w:val="center"/>
        <w:rPr>
          <w:rFonts w:cs="Arial"/>
          <w:iCs/>
          <w:szCs w:val="20"/>
          <w:lang w:val="da-DK"/>
        </w:rPr>
      </w:pPr>
    </w:p>
    <w:tbl>
      <w:tblPr>
        <w:tblW w:w="10018" w:type="dxa"/>
        <w:tblBorders>
          <w:top w:val="single" w:sz="4" w:space="0" w:color="auto"/>
          <w:left w:val="single" w:sz="4" w:space="0" w:color="auto"/>
          <w:bottom w:val="single" w:sz="4" w:space="0" w:color="auto"/>
          <w:right w:val="single" w:sz="4" w:space="0" w:color="auto"/>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1023"/>
        <w:gridCol w:w="1818"/>
        <w:gridCol w:w="3416"/>
        <w:gridCol w:w="3761"/>
      </w:tblGrid>
      <w:tr w:rsidR="00E06803" w:rsidRPr="000509E5" w14:paraId="0143789C" w14:textId="77777777" w:rsidTr="00B86FC5">
        <w:trPr>
          <w:trHeight w:val="230"/>
        </w:trPr>
        <w:tc>
          <w:tcPr>
            <w:tcW w:w="1023" w:type="dxa"/>
            <w:shd w:val="clear" w:color="auto" w:fill="auto"/>
            <w:noWrap/>
            <w:vAlign w:val="center"/>
          </w:tcPr>
          <w:p w14:paraId="66E0D43C" w14:textId="77777777" w:rsidR="00E06803" w:rsidRPr="00535232" w:rsidRDefault="00E06803" w:rsidP="00B86FC5">
            <w:pPr>
              <w:rPr>
                <w:rFonts w:eastAsia="Times New Roman" w:cs="Arial"/>
                <w:b/>
                <w:color w:val="000000"/>
                <w:sz w:val="22"/>
                <w:szCs w:val="22"/>
                <w:lang w:val="da-DK" w:eastAsia="da-DK"/>
              </w:rPr>
            </w:pPr>
            <w:r w:rsidRPr="00535232">
              <w:rPr>
                <w:rFonts w:eastAsia="Times New Roman" w:cs="Arial"/>
                <w:b/>
                <w:color w:val="000000"/>
                <w:sz w:val="22"/>
                <w:szCs w:val="22"/>
                <w:lang w:val="da-DK" w:eastAsia="da-DK"/>
              </w:rPr>
              <w:t>Risk #</w:t>
            </w:r>
          </w:p>
        </w:tc>
        <w:tc>
          <w:tcPr>
            <w:tcW w:w="1818" w:type="dxa"/>
            <w:shd w:val="clear" w:color="auto" w:fill="auto"/>
            <w:noWrap/>
            <w:vAlign w:val="center"/>
          </w:tcPr>
          <w:p w14:paraId="5A3AF748" w14:textId="77777777" w:rsidR="00E06803" w:rsidRPr="00535232" w:rsidRDefault="00E06803" w:rsidP="00B86FC5">
            <w:pPr>
              <w:jc w:val="center"/>
              <w:rPr>
                <w:rFonts w:eastAsia="Times New Roman" w:cs="Arial"/>
                <w:b/>
                <w:color w:val="000000"/>
                <w:sz w:val="22"/>
                <w:szCs w:val="22"/>
                <w:lang w:val="da-DK" w:eastAsia="da-DK"/>
              </w:rPr>
            </w:pPr>
            <w:r w:rsidRPr="00535232">
              <w:rPr>
                <w:rFonts w:eastAsia="Times New Roman" w:cs="Arial"/>
                <w:b/>
                <w:color w:val="000000"/>
                <w:sz w:val="22"/>
                <w:szCs w:val="22"/>
                <w:lang w:val="da-DK" w:eastAsia="da-DK"/>
              </w:rPr>
              <w:t>Head line</w:t>
            </w:r>
          </w:p>
        </w:tc>
        <w:tc>
          <w:tcPr>
            <w:tcW w:w="3416" w:type="dxa"/>
            <w:shd w:val="clear" w:color="auto" w:fill="auto"/>
            <w:noWrap/>
            <w:vAlign w:val="center"/>
          </w:tcPr>
          <w:p w14:paraId="232D7E2B" w14:textId="77777777" w:rsidR="00E06803" w:rsidRPr="00535232" w:rsidRDefault="00E06803" w:rsidP="00B86FC5">
            <w:pPr>
              <w:rPr>
                <w:rFonts w:eastAsia="Times New Roman" w:cs="Arial"/>
                <w:b/>
                <w:color w:val="000000"/>
                <w:sz w:val="22"/>
                <w:szCs w:val="22"/>
                <w:lang w:val="da-DK" w:eastAsia="da-DK"/>
              </w:rPr>
            </w:pPr>
            <w:proofErr w:type="spellStart"/>
            <w:r w:rsidRPr="00535232">
              <w:rPr>
                <w:rFonts w:eastAsia="Times New Roman" w:cs="Arial"/>
                <w:b/>
                <w:color w:val="000000"/>
                <w:sz w:val="22"/>
                <w:szCs w:val="22"/>
                <w:lang w:val="da-DK" w:eastAsia="da-DK"/>
              </w:rPr>
              <w:t>Description</w:t>
            </w:r>
            <w:proofErr w:type="spellEnd"/>
          </w:p>
        </w:tc>
        <w:tc>
          <w:tcPr>
            <w:tcW w:w="3761" w:type="dxa"/>
            <w:shd w:val="clear" w:color="auto" w:fill="auto"/>
            <w:noWrap/>
            <w:vAlign w:val="center"/>
          </w:tcPr>
          <w:p w14:paraId="234DF883" w14:textId="77777777" w:rsidR="00E06803" w:rsidRPr="00535232" w:rsidRDefault="00E06803" w:rsidP="00B86FC5">
            <w:pPr>
              <w:rPr>
                <w:rFonts w:eastAsia="Times New Roman" w:cs="Arial"/>
                <w:b/>
                <w:color w:val="000000"/>
                <w:sz w:val="22"/>
                <w:szCs w:val="22"/>
                <w:lang w:val="da-DK" w:eastAsia="da-DK"/>
              </w:rPr>
            </w:pPr>
            <w:proofErr w:type="spellStart"/>
            <w:r w:rsidRPr="00535232">
              <w:rPr>
                <w:rFonts w:eastAsia="Times New Roman" w:cs="Arial"/>
                <w:b/>
                <w:color w:val="000000"/>
                <w:sz w:val="22"/>
                <w:szCs w:val="22"/>
                <w:lang w:val="da-DK" w:eastAsia="da-DK"/>
              </w:rPr>
              <w:t>Mitigation</w:t>
            </w:r>
            <w:proofErr w:type="spellEnd"/>
          </w:p>
        </w:tc>
      </w:tr>
      <w:tr w:rsidR="00E06803" w:rsidRPr="000468D3" w14:paraId="0E9A9DC1" w14:textId="77777777" w:rsidTr="00B86FC5">
        <w:trPr>
          <w:trHeight w:val="230"/>
        </w:trPr>
        <w:tc>
          <w:tcPr>
            <w:tcW w:w="1023" w:type="dxa"/>
            <w:shd w:val="clear" w:color="auto" w:fill="auto"/>
            <w:noWrap/>
            <w:vAlign w:val="center"/>
            <w:hideMark/>
          </w:tcPr>
          <w:p w14:paraId="1476A2EF" w14:textId="77777777" w:rsidR="00E06803" w:rsidRPr="000509E5" w:rsidRDefault="00E06803" w:rsidP="00B86FC5">
            <w:pPr>
              <w:jc w:val="center"/>
              <w:rPr>
                <w:rFonts w:eastAsia="Times New Roman" w:cs="Arial"/>
                <w:color w:val="000000"/>
                <w:sz w:val="22"/>
                <w:szCs w:val="22"/>
                <w:lang w:val="da-DK" w:eastAsia="da-DK"/>
              </w:rPr>
            </w:pPr>
            <w:r>
              <w:rPr>
                <w:rFonts w:eastAsia="Times New Roman" w:cs="Arial"/>
                <w:color w:val="000000"/>
                <w:sz w:val="22"/>
                <w:szCs w:val="22"/>
                <w:lang w:val="da-DK" w:eastAsia="da-DK"/>
              </w:rPr>
              <w:t>1</w:t>
            </w:r>
          </w:p>
        </w:tc>
        <w:tc>
          <w:tcPr>
            <w:tcW w:w="1818" w:type="dxa"/>
            <w:shd w:val="clear" w:color="auto" w:fill="auto"/>
            <w:noWrap/>
            <w:vAlign w:val="center"/>
            <w:hideMark/>
          </w:tcPr>
          <w:p w14:paraId="26556F63" w14:textId="77777777" w:rsidR="00E06803" w:rsidRPr="000509E5" w:rsidRDefault="00E06803" w:rsidP="00B86FC5">
            <w:pPr>
              <w:jc w:val="center"/>
              <w:rPr>
                <w:rFonts w:eastAsia="Times New Roman" w:cs="Arial"/>
                <w:color w:val="000000"/>
                <w:szCs w:val="22"/>
                <w:lang w:val="da-DK" w:eastAsia="da-DK"/>
              </w:rPr>
            </w:pPr>
            <w:r w:rsidRPr="00C715DB">
              <w:rPr>
                <w:rFonts w:eastAsia="Times New Roman" w:cs="Arial"/>
                <w:color w:val="000000"/>
                <w:szCs w:val="22"/>
                <w:lang w:val="da-DK" w:eastAsia="da-DK"/>
              </w:rPr>
              <w:t>Tid vs. Ambitioner</w:t>
            </w:r>
          </w:p>
        </w:tc>
        <w:tc>
          <w:tcPr>
            <w:tcW w:w="3416" w:type="dxa"/>
            <w:shd w:val="clear" w:color="auto" w:fill="auto"/>
            <w:noWrap/>
            <w:vAlign w:val="center"/>
            <w:hideMark/>
          </w:tcPr>
          <w:p w14:paraId="369EEFA9" w14:textId="640FE245" w:rsidR="00E06803" w:rsidRPr="000509E5" w:rsidRDefault="00E06803" w:rsidP="00B86FC5">
            <w:pPr>
              <w:rPr>
                <w:rFonts w:eastAsia="Times New Roman" w:cs="Arial"/>
                <w:color w:val="000000"/>
                <w:szCs w:val="22"/>
                <w:lang w:val="da-DK" w:eastAsia="da-DK"/>
              </w:rPr>
            </w:pPr>
            <w:r w:rsidRPr="00C715DB">
              <w:rPr>
                <w:rFonts w:eastAsia="Times New Roman" w:cs="Arial"/>
                <w:color w:val="000000"/>
                <w:szCs w:val="22"/>
                <w:lang w:val="da-DK" w:eastAsia="da-DK"/>
              </w:rPr>
              <w:t xml:space="preserve">Fase 1 er relativ kort og der er mange interaktioner på tværs af </w:t>
            </w:r>
            <w:r>
              <w:rPr>
                <w:rFonts w:eastAsia="Times New Roman" w:cs="Arial"/>
                <w:color w:val="000000"/>
                <w:szCs w:val="22"/>
                <w:lang w:val="da-DK" w:eastAsia="da-DK"/>
              </w:rPr>
              <w:t>projekt</w:t>
            </w:r>
            <w:r w:rsidRPr="00C715DB">
              <w:rPr>
                <w:rFonts w:eastAsia="Times New Roman" w:cs="Arial"/>
                <w:color w:val="000000"/>
                <w:szCs w:val="22"/>
                <w:lang w:val="da-DK" w:eastAsia="da-DK"/>
              </w:rPr>
              <w:t>gruppen, det kræver at deltagerne leverer det aftalte til tiden.</w:t>
            </w:r>
          </w:p>
        </w:tc>
        <w:tc>
          <w:tcPr>
            <w:tcW w:w="3761" w:type="dxa"/>
            <w:shd w:val="clear" w:color="auto" w:fill="auto"/>
            <w:noWrap/>
            <w:vAlign w:val="center"/>
            <w:hideMark/>
          </w:tcPr>
          <w:p w14:paraId="0A5CFB8E" w14:textId="77777777" w:rsidR="00E06803" w:rsidRPr="00C715DB" w:rsidRDefault="00E06803" w:rsidP="00B86FC5">
            <w:pPr>
              <w:pStyle w:val="ListParagraph"/>
              <w:numPr>
                <w:ilvl w:val="0"/>
                <w:numId w:val="19"/>
              </w:numPr>
              <w:rPr>
                <w:rFonts w:eastAsia="Times New Roman" w:cs="Arial"/>
                <w:color w:val="000000"/>
                <w:szCs w:val="22"/>
                <w:lang w:val="da-DK" w:eastAsia="da-DK"/>
              </w:rPr>
            </w:pPr>
            <w:r w:rsidRPr="00C715DB">
              <w:rPr>
                <w:rFonts w:eastAsia="Times New Roman" w:cs="Arial"/>
                <w:color w:val="000000"/>
                <w:szCs w:val="22"/>
                <w:lang w:val="da-DK" w:eastAsia="da-DK"/>
              </w:rPr>
              <w:t xml:space="preserve">Faste fremdrifts-møder hver måned, skiftevis Skype og fysisk møde. </w:t>
            </w:r>
          </w:p>
          <w:p w14:paraId="2C2B2797" w14:textId="77777777" w:rsidR="00E06803" w:rsidRPr="00C715DB" w:rsidRDefault="00E06803" w:rsidP="00B86FC5">
            <w:pPr>
              <w:pStyle w:val="ListParagraph"/>
              <w:numPr>
                <w:ilvl w:val="0"/>
                <w:numId w:val="19"/>
              </w:numPr>
              <w:rPr>
                <w:rFonts w:eastAsia="Times New Roman" w:cs="Arial"/>
                <w:color w:val="000000"/>
                <w:szCs w:val="22"/>
                <w:lang w:val="da-DK" w:eastAsia="da-DK"/>
              </w:rPr>
            </w:pPr>
            <w:r w:rsidRPr="00C715DB">
              <w:rPr>
                <w:rFonts w:eastAsia="Times New Roman" w:cs="Arial"/>
                <w:color w:val="000000"/>
                <w:szCs w:val="22"/>
                <w:lang w:val="da-DK" w:eastAsia="da-DK"/>
              </w:rPr>
              <w:t>Arbejdspakkeledelse for deltagerne for at sikre ejerskab for indholdet</w:t>
            </w:r>
          </w:p>
        </w:tc>
      </w:tr>
      <w:tr w:rsidR="00E06803" w:rsidRPr="000468D3" w14:paraId="4ADA5EC9" w14:textId="77777777" w:rsidTr="00B86FC5">
        <w:trPr>
          <w:trHeight w:val="230"/>
        </w:trPr>
        <w:tc>
          <w:tcPr>
            <w:tcW w:w="1023" w:type="dxa"/>
            <w:shd w:val="clear" w:color="auto" w:fill="auto"/>
            <w:noWrap/>
            <w:vAlign w:val="center"/>
            <w:hideMark/>
          </w:tcPr>
          <w:p w14:paraId="5CA2BD0B" w14:textId="77777777" w:rsidR="00E06803" w:rsidRPr="000509E5" w:rsidRDefault="00E06803" w:rsidP="00B86FC5">
            <w:pPr>
              <w:jc w:val="center"/>
              <w:rPr>
                <w:rFonts w:eastAsia="Times New Roman" w:cs="Arial"/>
                <w:color w:val="000000"/>
                <w:sz w:val="22"/>
                <w:szCs w:val="22"/>
                <w:lang w:val="da-DK" w:eastAsia="da-DK"/>
              </w:rPr>
            </w:pPr>
            <w:r>
              <w:rPr>
                <w:rFonts w:eastAsia="Times New Roman" w:cs="Arial"/>
                <w:color w:val="000000"/>
                <w:sz w:val="22"/>
                <w:szCs w:val="22"/>
                <w:lang w:val="da-DK" w:eastAsia="da-DK"/>
              </w:rPr>
              <w:t>2</w:t>
            </w:r>
          </w:p>
        </w:tc>
        <w:tc>
          <w:tcPr>
            <w:tcW w:w="1818" w:type="dxa"/>
            <w:shd w:val="clear" w:color="auto" w:fill="auto"/>
            <w:noWrap/>
            <w:vAlign w:val="center"/>
            <w:hideMark/>
          </w:tcPr>
          <w:p w14:paraId="6A3B3738" w14:textId="77777777" w:rsidR="00E06803" w:rsidRPr="000509E5" w:rsidRDefault="00E06803" w:rsidP="00B86FC5">
            <w:pPr>
              <w:jc w:val="center"/>
              <w:rPr>
                <w:rFonts w:eastAsia="Times New Roman" w:cs="Arial"/>
                <w:color w:val="000000"/>
                <w:szCs w:val="20"/>
                <w:lang w:val="da-DK" w:eastAsia="da-DK"/>
              </w:rPr>
            </w:pPr>
            <w:r>
              <w:rPr>
                <w:rFonts w:eastAsia="Times New Roman" w:cs="Arial"/>
                <w:color w:val="000000"/>
                <w:szCs w:val="20"/>
                <w:lang w:val="da-DK" w:eastAsia="da-DK"/>
              </w:rPr>
              <w:t>Barrierer for implementering</w:t>
            </w:r>
          </w:p>
        </w:tc>
        <w:tc>
          <w:tcPr>
            <w:tcW w:w="3416" w:type="dxa"/>
            <w:shd w:val="clear" w:color="auto" w:fill="auto"/>
            <w:noWrap/>
            <w:vAlign w:val="center"/>
            <w:hideMark/>
          </w:tcPr>
          <w:p w14:paraId="7CC25294" w14:textId="77777777" w:rsidR="00E06803" w:rsidRPr="000509E5" w:rsidRDefault="00E06803" w:rsidP="00B86FC5">
            <w:pPr>
              <w:rPr>
                <w:rFonts w:eastAsia="Times New Roman" w:cs="Arial"/>
                <w:color w:val="000000"/>
                <w:szCs w:val="20"/>
                <w:lang w:val="da-DK" w:eastAsia="da-DK"/>
              </w:rPr>
            </w:pPr>
            <w:r>
              <w:rPr>
                <w:rFonts w:eastAsia="Times New Roman" w:cs="Arial"/>
                <w:color w:val="000000"/>
                <w:szCs w:val="20"/>
                <w:lang w:val="da-DK" w:eastAsia="da-DK"/>
              </w:rPr>
              <w:t xml:space="preserve">Lovgivning/regulativer som for nuværende står i vejen for implementering af de optimale løsninger, både teknologiske og samfundsøkonomiske </w:t>
            </w:r>
          </w:p>
        </w:tc>
        <w:tc>
          <w:tcPr>
            <w:tcW w:w="3761" w:type="dxa"/>
            <w:shd w:val="clear" w:color="auto" w:fill="auto"/>
            <w:noWrap/>
            <w:vAlign w:val="center"/>
            <w:hideMark/>
          </w:tcPr>
          <w:p w14:paraId="45E705E8" w14:textId="77777777" w:rsidR="00E06803" w:rsidRPr="000509E5" w:rsidRDefault="00E06803" w:rsidP="00B86FC5">
            <w:pPr>
              <w:rPr>
                <w:rFonts w:eastAsia="Times New Roman" w:cs="Arial"/>
                <w:color w:val="000000"/>
                <w:szCs w:val="20"/>
                <w:lang w:val="da-DK" w:eastAsia="da-DK"/>
              </w:rPr>
            </w:pPr>
            <w:r>
              <w:rPr>
                <w:rFonts w:eastAsia="Times New Roman" w:cs="Arial"/>
                <w:color w:val="000000"/>
                <w:szCs w:val="20"/>
                <w:lang w:val="da-DK" w:eastAsia="da-DK"/>
              </w:rPr>
              <w:t>Nuværende regulering mv kortlægges og forretningskoncepter og modeller holdes op mod disse løbende i projektet. Skulle nogle af barrierene stå i vejen for implementering af gode løsninger, vil dette da kunne laves til et projekt-output som kan videreformidles.</w:t>
            </w:r>
          </w:p>
        </w:tc>
      </w:tr>
      <w:tr w:rsidR="00E06803" w:rsidRPr="000509E5" w14:paraId="52325ED7" w14:textId="77777777" w:rsidTr="00B86FC5">
        <w:trPr>
          <w:trHeight w:val="230"/>
        </w:trPr>
        <w:tc>
          <w:tcPr>
            <w:tcW w:w="1023" w:type="dxa"/>
            <w:shd w:val="clear" w:color="auto" w:fill="auto"/>
            <w:noWrap/>
            <w:vAlign w:val="center"/>
            <w:hideMark/>
          </w:tcPr>
          <w:p w14:paraId="36732621" w14:textId="77777777" w:rsidR="00E06803" w:rsidRPr="000509E5" w:rsidRDefault="00E06803" w:rsidP="00B86FC5">
            <w:pPr>
              <w:jc w:val="center"/>
              <w:rPr>
                <w:rFonts w:eastAsia="Times New Roman" w:cs="Arial"/>
                <w:color w:val="000000"/>
                <w:sz w:val="22"/>
                <w:szCs w:val="22"/>
                <w:lang w:val="da-DK" w:eastAsia="da-DK"/>
              </w:rPr>
            </w:pPr>
            <w:r>
              <w:rPr>
                <w:rFonts w:eastAsia="Times New Roman" w:cs="Arial"/>
                <w:color w:val="000000"/>
                <w:sz w:val="22"/>
                <w:szCs w:val="22"/>
                <w:lang w:val="da-DK" w:eastAsia="da-DK"/>
              </w:rPr>
              <w:t>3</w:t>
            </w:r>
          </w:p>
        </w:tc>
        <w:tc>
          <w:tcPr>
            <w:tcW w:w="1818" w:type="dxa"/>
            <w:shd w:val="clear" w:color="auto" w:fill="auto"/>
            <w:noWrap/>
            <w:vAlign w:val="center"/>
            <w:hideMark/>
          </w:tcPr>
          <w:p w14:paraId="7A8A830C" w14:textId="77777777" w:rsidR="00E06803" w:rsidRPr="000509E5" w:rsidRDefault="00E06803" w:rsidP="00B86FC5">
            <w:pPr>
              <w:jc w:val="center"/>
              <w:rPr>
                <w:rFonts w:eastAsia="Times New Roman" w:cs="Arial"/>
                <w:color w:val="000000"/>
                <w:szCs w:val="20"/>
                <w:lang w:val="da-DK" w:eastAsia="da-DK"/>
              </w:rPr>
            </w:pPr>
            <w:r w:rsidRPr="000509E5">
              <w:rPr>
                <w:rFonts w:eastAsia="Times New Roman" w:cs="Arial"/>
                <w:color w:val="000000"/>
                <w:szCs w:val="20"/>
                <w:lang w:val="da-DK" w:eastAsia="da-DK"/>
              </w:rPr>
              <w:t> </w:t>
            </w:r>
          </w:p>
        </w:tc>
        <w:tc>
          <w:tcPr>
            <w:tcW w:w="3416" w:type="dxa"/>
            <w:shd w:val="clear" w:color="auto" w:fill="auto"/>
            <w:noWrap/>
            <w:vAlign w:val="center"/>
            <w:hideMark/>
          </w:tcPr>
          <w:p w14:paraId="2ED25301" w14:textId="77777777" w:rsidR="00E06803" w:rsidRPr="000509E5" w:rsidRDefault="00E06803" w:rsidP="00B86FC5">
            <w:pPr>
              <w:rPr>
                <w:rFonts w:eastAsia="Times New Roman" w:cs="Arial"/>
                <w:color w:val="000000"/>
                <w:szCs w:val="20"/>
                <w:lang w:val="da-DK" w:eastAsia="da-DK"/>
              </w:rPr>
            </w:pPr>
            <w:r w:rsidRPr="000509E5">
              <w:rPr>
                <w:rFonts w:eastAsia="Times New Roman" w:cs="Arial"/>
                <w:color w:val="000000"/>
                <w:szCs w:val="20"/>
                <w:lang w:val="da-DK" w:eastAsia="da-DK"/>
              </w:rPr>
              <w:t> </w:t>
            </w:r>
          </w:p>
        </w:tc>
        <w:tc>
          <w:tcPr>
            <w:tcW w:w="3761" w:type="dxa"/>
            <w:shd w:val="clear" w:color="auto" w:fill="auto"/>
            <w:noWrap/>
            <w:vAlign w:val="center"/>
            <w:hideMark/>
          </w:tcPr>
          <w:p w14:paraId="55C719B7" w14:textId="77777777" w:rsidR="00E06803" w:rsidRPr="000509E5" w:rsidRDefault="00E06803" w:rsidP="00B86FC5">
            <w:pPr>
              <w:rPr>
                <w:rFonts w:eastAsia="Times New Roman" w:cs="Arial"/>
                <w:color w:val="000000"/>
                <w:szCs w:val="20"/>
                <w:lang w:val="da-DK" w:eastAsia="da-DK"/>
              </w:rPr>
            </w:pPr>
            <w:r w:rsidRPr="000509E5">
              <w:rPr>
                <w:rFonts w:eastAsia="Times New Roman" w:cs="Arial"/>
                <w:color w:val="000000"/>
                <w:szCs w:val="20"/>
                <w:lang w:val="da-DK" w:eastAsia="da-DK"/>
              </w:rPr>
              <w:t> </w:t>
            </w:r>
          </w:p>
        </w:tc>
      </w:tr>
      <w:tr w:rsidR="00E06803" w:rsidRPr="000509E5" w14:paraId="1F8D0086" w14:textId="77777777" w:rsidTr="00B86FC5">
        <w:trPr>
          <w:trHeight w:val="230"/>
        </w:trPr>
        <w:tc>
          <w:tcPr>
            <w:tcW w:w="1023" w:type="dxa"/>
            <w:shd w:val="clear" w:color="auto" w:fill="auto"/>
            <w:noWrap/>
            <w:vAlign w:val="center"/>
            <w:hideMark/>
          </w:tcPr>
          <w:p w14:paraId="716D4461" w14:textId="77777777" w:rsidR="00E06803" w:rsidRPr="000509E5" w:rsidRDefault="00E06803" w:rsidP="00B86FC5">
            <w:pPr>
              <w:jc w:val="center"/>
              <w:rPr>
                <w:rFonts w:eastAsia="Times New Roman" w:cs="Arial"/>
                <w:color w:val="000000"/>
                <w:sz w:val="22"/>
                <w:szCs w:val="22"/>
                <w:lang w:val="da-DK" w:eastAsia="da-DK"/>
              </w:rPr>
            </w:pPr>
            <w:r>
              <w:rPr>
                <w:rFonts w:eastAsia="Times New Roman" w:cs="Arial"/>
                <w:color w:val="000000"/>
                <w:sz w:val="22"/>
                <w:szCs w:val="22"/>
                <w:lang w:val="da-DK" w:eastAsia="da-DK"/>
              </w:rPr>
              <w:t>4</w:t>
            </w:r>
          </w:p>
        </w:tc>
        <w:tc>
          <w:tcPr>
            <w:tcW w:w="1818" w:type="dxa"/>
            <w:shd w:val="clear" w:color="auto" w:fill="auto"/>
            <w:noWrap/>
            <w:vAlign w:val="center"/>
            <w:hideMark/>
          </w:tcPr>
          <w:p w14:paraId="07E53B1F" w14:textId="77777777" w:rsidR="00E06803" w:rsidRPr="000509E5" w:rsidRDefault="00E06803" w:rsidP="00B86FC5">
            <w:pPr>
              <w:jc w:val="center"/>
              <w:rPr>
                <w:rFonts w:eastAsia="Times New Roman" w:cs="Arial"/>
                <w:color w:val="000000"/>
                <w:szCs w:val="20"/>
                <w:lang w:val="da-DK" w:eastAsia="da-DK"/>
              </w:rPr>
            </w:pPr>
            <w:r w:rsidRPr="000509E5">
              <w:rPr>
                <w:rFonts w:eastAsia="Times New Roman" w:cs="Arial"/>
                <w:color w:val="000000"/>
                <w:szCs w:val="20"/>
                <w:lang w:val="da-DK" w:eastAsia="da-DK"/>
              </w:rPr>
              <w:t> </w:t>
            </w:r>
          </w:p>
        </w:tc>
        <w:tc>
          <w:tcPr>
            <w:tcW w:w="3416" w:type="dxa"/>
            <w:shd w:val="clear" w:color="auto" w:fill="auto"/>
            <w:noWrap/>
            <w:vAlign w:val="center"/>
            <w:hideMark/>
          </w:tcPr>
          <w:p w14:paraId="0019CDBC" w14:textId="77777777" w:rsidR="00E06803" w:rsidRPr="000509E5" w:rsidRDefault="00E06803" w:rsidP="00B86FC5">
            <w:pPr>
              <w:rPr>
                <w:rFonts w:eastAsia="Times New Roman" w:cs="Arial"/>
                <w:color w:val="000000"/>
                <w:szCs w:val="20"/>
                <w:lang w:val="da-DK" w:eastAsia="da-DK"/>
              </w:rPr>
            </w:pPr>
            <w:r w:rsidRPr="000509E5">
              <w:rPr>
                <w:rFonts w:eastAsia="Times New Roman" w:cs="Arial"/>
                <w:color w:val="000000"/>
                <w:szCs w:val="20"/>
                <w:lang w:val="da-DK" w:eastAsia="da-DK"/>
              </w:rPr>
              <w:t> </w:t>
            </w:r>
          </w:p>
        </w:tc>
        <w:tc>
          <w:tcPr>
            <w:tcW w:w="3761" w:type="dxa"/>
            <w:shd w:val="clear" w:color="auto" w:fill="auto"/>
            <w:noWrap/>
            <w:vAlign w:val="center"/>
            <w:hideMark/>
          </w:tcPr>
          <w:p w14:paraId="78F664FC" w14:textId="77777777" w:rsidR="00E06803" w:rsidRPr="000509E5" w:rsidRDefault="00E06803" w:rsidP="00B86FC5">
            <w:pPr>
              <w:rPr>
                <w:rFonts w:eastAsia="Times New Roman" w:cs="Arial"/>
                <w:color w:val="000000"/>
                <w:szCs w:val="20"/>
                <w:lang w:val="da-DK" w:eastAsia="da-DK"/>
              </w:rPr>
            </w:pPr>
            <w:r w:rsidRPr="000509E5">
              <w:rPr>
                <w:rFonts w:eastAsia="Times New Roman" w:cs="Arial"/>
                <w:color w:val="000000"/>
                <w:szCs w:val="20"/>
                <w:lang w:val="da-DK" w:eastAsia="da-DK"/>
              </w:rPr>
              <w:t> </w:t>
            </w:r>
          </w:p>
        </w:tc>
      </w:tr>
      <w:tr w:rsidR="00E06803" w:rsidRPr="000509E5" w14:paraId="029DB512" w14:textId="77777777" w:rsidTr="00B86FC5">
        <w:trPr>
          <w:trHeight w:val="230"/>
        </w:trPr>
        <w:tc>
          <w:tcPr>
            <w:tcW w:w="1023" w:type="dxa"/>
            <w:shd w:val="clear" w:color="auto" w:fill="auto"/>
            <w:noWrap/>
            <w:vAlign w:val="center"/>
            <w:hideMark/>
          </w:tcPr>
          <w:p w14:paraId="7F59E839" w14:textId="77777777" w:rsidR="00E06803" w:rsidRPr="000509E5" w:rsidRDefault="00E06803" w:rsidP="00B86FC5">
            <w:pPr>
              <w:jc w:val="center"/>
              <w:rPr>
                <w:rFonts w:eastAsia="Times New Roman" w:cs="Arial"/>
                <w:color w:val="000000"/>
                <w:sz w:val="22"/>
                <w:szCs w:val="22"/>
                <w:lang w:val="da-DK" w:eastAsia="da-DK"/>
              </w:rPr>
            </w:pPr>
            <w:r>
              <w:rPr>
                <w:rFonts w:eastAsia="Times New Roman" w:cs="Arial"/>
                <w:color w:val="000000"/>
                <w:sz w:val="22"/>
                <w:szCs w:val="22"/>
                <w:lang w:val="da-DK" w:eastAsia="da-DK"/>
              </w:rPr>
              <w:t>5</w:t>
            </w:r>
          </w:p>
        </w:tc>
        <w:tc>
          <w:tcPr>
            <w:tcW w:w="1818" w:type="dxa"/>
            <w:shd w:val="clear" w:color="auto" w:fill="auto"/>
            <w:noWrap/>
            <w:vAlign w:val="center"/>
            <w:hideMark/>
          </w:tcPr>
          <w:p w14:paraId="372EC0DA" w14:textId="77777777" w:rsidR="00E06803" w:rsidRPr="000509E5" w:rsidRDefault="00E06803" w:rsidP="00B86FC5">
            <w:pPr>
              <w:jc w:val="center"/>
              <w:rPr>
                <w:rFonts w:eastAsia="Times New Roman" w:cs="Arial"/>
                <w:color w:val="000000"/>
                <w:szCs w:val="20"/>
                <w:lang w:val="da-DK" w:eastAsia="da-DK"/>
              </w:rPr>
            </w:pPr>
            <w:r w:rsidRPr="000509E5">
              <w:rPr>
                <w:rFonts w:eastAsia="Times New Roman" w:cs="Arial"/>
                <w:color w:val="000000"/>
                <w:szCs w:val="20"/>
                <w:lang w:val="da-DK" w:eastAsia="da-DK"/>
              </w:rPr>
              <w:t> </w:t>
            </w:r>
          </w:p>
        </w:tc>
        <w:tc>
          <w:tcPr>
            <w:tcW w:w="3416" w:type="dxa"/>
            <w:shd w:val="clear" w:color="auto" w:fill="auto"/>
            <w:noWrap/>
            <w:vAlign w:val="center"/>
            <w:hideMark/>
          </w:tcPr>
          <w:p w14:paraId="17A945A3" w14:textId="77777777" w:rsidR="00E06803" w:rsidRPr="000509E5" w:rsidRDefault="00E06803" w:rsidP="00B86FC5">
            <w:pPr>
              <w:rPr>
                <w:rFonts w:eastAsia="Times New Roman" w:cs="Arial"/>
                <w:color w:val="000000"/>
                <w:szCs w:val="20"/>
                <w:lang w:val="da-DK" w:eastAsia="da-DK"/>
              </w:rPr>
            </w:pPr>
            <w:r w:rsidRPr="000509E5">
              <w:rPr>
                <w:rFonts w:eastAsia="Times New Roman" w:cs="Arial"/>
                <w:color w:val="000000"/>
                <w:szCs w:val="20"/>
                <w:lang w:val="da-DK" w:eastAsia="da-DK"/>
              </w:rPr>
              <w:t> </w:t>
            </w:r>
          </w:p>
        </w:tc>
        <w:tc>
          <w:tcPr>
            <w:tcW w:w="3761" w:type="dxa"/>
            <w:shd w:val="clear" w:color="auto" w:fill="auto"/>
            <w:noWrap/>
            <w:vAlign w:val="center"/>
            <w:hideMark/>
          </w:tcPr>
          <w:p w14:paraId="53E13AE8" w14:textId="77777777" w:rsidR="00E06803" w:rsidRPr="000509E5" w:rsidRDefault="00E06803" w:rsidP="00B86FC5">
            <w:pPr>
              <w:rPr>
                <w:rFonts w:eastAsia="Times New Roman" w:cs="Arial"/>
                <w:color w:val="000000"/>
                <w:szCs w:val="20"/>
                <w:lang w:val="da-DK" w:eastAsia="da-DK"/>
              </w:rPr>
            </w:pPr>
            <w:r w:rsidRPr="000509E5">
              <w:rPr>
                <w:rFonts w:eastAsia="Times New Roman" w:cs="Arial"/>
                <w:color w:val="000000"/>
                <w:szCs w:val="20"/>
                <w:lang w:val="da-DK" w:eastAsia="da-DK"/>
              </w:rPr>
              <w:t> </w:t>
            </w:r>
          </w:p>
        </w:tc>
      </w:tr>
      <w:tr w:rsidR="00E06803" w:rsidRPr="000509E5" w14:paraId="138F01F7" w14:textId="77777777" w:rsidTr="00B86FC5">
        <w:trPr>
          <w:trHeight w:val="230"/>
        </w:trPr>
        <w:tc>
          <w:tcPr>
            <w:tcW w:w="1023" w:type="dxa"/>
            <w:shd w:val="clear" w:color="auto" w:fill="auto"/>
            <w:noWrap/>
            <w:vAlign w:val="center"/>
            <w:hideMark/>
          </w:tcPr>
          <w:p w14:paraId="77381E65" w14:textId="77777777" w:rsidR="00E06803" w:rsidRPr="000509E5" w:rsidRDefault="00E06803" w:rsidP="00B86FC5">
            <w:pPr>
              <w:jc w:val="center"/>
              <w:rPr>
                <w:rFonts w:eastAsia="Times New Roman" w:cs="Arial"/>
                <w:color w:val="000000"/>
                <w:sz w:val="22"/>
                <w:szCs w:val="22"/>
                <w:lang w:val="da-DK" w:eastAsia="da-DK"/>
              </w:rPr>
            </w:pPr>
            <w:r w:rsidRPr="000509E5">
              <w:rPr>
                <w:rFonts w:eastAsia="Times New Roman" w:cs="Arial"/>
                <w:color w:val="000000"/>
                <w:sz w:val="22"/>
                <w:szCs w:val="22"/>
                <w:lang w:val="da-DK" w:eastAsia="da-DK"/>
              </w:rPr>
              <w:t>..</w:t>
            </w:r>
          </w:p>
        </w:tc>
        <w:tc>
          <w:tcPr>
            <w:tcW w:w="1818" w:type="dxa"/>
            <w:shd w:val="clear" w:color="auto" w:fill="auto"/>
            <w:noWrap/>
            <w:vAlign w:val="center"/>
            <w:hideMark/>
          </w:tcPr>
          <w:p w14:paraId="3EF30500" w14:textId="77777777" w:rsidR="00E06803" w:rsidRPr="000509E5" w:rsidRDefault="00E06803" w:rsidP="00B86FC5">
            <w:pPr>
              <w:jc w:val="center"/>
              <w:rPr>
                <w:rFonts w:eastAsia="Times New Roman" w:cs="Arial"/>
                <w:color w:val="000000"/>
                <w:szCs w:val="20"/>
                <w:lang w:val="da-DK" w:eastAsia="da-DK"/>
              </w:rPr>
            </w:pPr>
            <w:r w:rsidRPr="000509E5">
              <w:rPr>
                <w:rFonts w:eastAsia="Times New Roman" w:cs="Arial"/>
                <w:color w:val="000000"/>
                <w:szCs w:val="20"/>
                <w:lang w:val="da-DK" w:eastAsia="da-DK"/>
              </w:rPr>
              <w:t> </w:t>
            </w:r>
          </w:p>
        </w:tc>
        <w:tc>
          <w:tcPr>
            <w:tcW w:w="3416" w:type="dxa"/>
            <w:shd w:val="clear" w:color="auto" w:fill="auto"/>
            <w:noWrap/>
            <w:vAlign w:val="center"/>
            <w:hideMark/>
          </w:tcPr>
          <w:p w14:paraId="0C13A898" w14:textId="77777777" w:rsidR="00E06803" w:rsidRPr="000509E5" w:rsidRDefault="00E06803" w:rsidP="00B86FC5">
            <w:pPr>
              <w:rPr>
                <w:rFonts w:eastAsia="Times New Roman" w:cs="Arial"/>
                <w:color w:val="000000"/>
                <w:szCs w:val="20"/>
                <w:lang w:val="da-DK" w:eastAsia="da-DK"/>
              </w:rPr>
            </w:pPr>
            <w:r w:rsidRPr="000509E5">
              <w:rPr>
                <w:rFonts w:eastAsia="Times New Roman" w:cs="Arial"/>
                <w:color w:val="000000"/>
                <w:szCs w:val="20"/>
                <w:lang w:val="da-DK" w:eastAsia="da-DK"/>
              </w:rPr>
              <w:t> </w:t>
            </w:r>
          </w:p>
        </w:tc>
        <w:tc>
          <w:tcPr>
            <w:tcW w:w="3761" w:type="dxa"/>
            <w:shd w:val="clear" w:color="auto" w:fill="auto"/>
            <w:noWrap/>
            <w:vAlign w:val="center"/>
            <w:hideMark/>
          </w:tcPr>
          <w:p w14:paraId="69378FA8" w14:textId="77777777" w:rsidR="00E06803" w:rsidRPr="000509E5" w:rsidRDefault="00E06803" w:rsidP="00B86FC5">
            <w:pPr>
              <w:rPr>
                <w:rFonts w:eastAsia="Times New Roman" w:cs="Arial"/>
                <w:color w:val="000000"/>
                <w:szCs w:val="20"/>
                <w:lang w:val="da-DK" w:eastAsia="da-DK"/>
              </w:rPr>
            </w:pPr>
            <w:r w:rsidRPr="000509E5">
              <w:rPr>
                <w:rFonts w:eastAsia="Times New Roman" w:cs="Arial"/>
                <w:color w:val="000000"/>
                <w:szCs w:val="20"/>
                <w:lang w:val="da-DK" w:eastAsia="da-DK"/>
              </w:rPr>
              <w:t> </w:t>
            </w:r>
          </w:p>
        </w:tc>
      </w:tr>
    </w:tbl>
    <w:p w14:paraId="704B23B7" w14:textId="77777777" w:rsidR="00E06803" w:rsidRPr="000509E5" w:rsidRDefault="00E06803" w:rsidP="00E06803">
      <w:pPr>
        <w:rPr>
          <w:iCs/>
          <w:szCs w:val="20"/>
          <w:lang w:val="da-DK"/>
        </w:rPr>
      </w:pPr>
    </w:p>
    <w:p w14:paraId="0DA60C29" w14:textId="77777777" w:rsidR="00E06803" w:rsidRPr="00B221C3" w:rsidRDefault="00E06803" w:rsidP="00E06803">
      <w:pPr>
        <w:jc w:val="center"/>
        <w:rPr>
          <w:b/>
          <w:i/>
          <w:iCs/>
          <w:szCs w:val="20"/>
          <w:lang w:val="da-DK"/>
        </w:rPr>
      </w:pPr>
      <w:r w:rsidRPr="00B221C3">
        <w:rPr>
          <w:b/>
          <w:i/>
          <w:iCs/>
          <w:szCs w:val="20"/>
          <w:lang w:val="da-DK"/>
        </w:rPr>
        <w:t>Tabel 2: Risikoanalyse</w:t>
      </w:r>
    </w:p>
    <w:p w14:paraId="362D2AEE" w14:textId="77777777" w:rsidR="00E06803" w:rsidRDefault="00E06803" w:rsidP="00E06803"/>
    <w:p w14:paraId="7DD4C27A" w14:textId="6B8728A2" w:rsidR="00E06803" w:rsidRDefault="00E06803" w:rsidP="00E06803">
      <w:pPr>
        <w:rPr>
          <w:rFonts w:eastAsiaTheme="majorEastAsia" w:cs="Times New Roman (Overskrifter C"/>
          <w:b/>
          <w:sz w:val="28"/>
          <w:szCs w:val="28"/>
          <w:lang w:val="da-DK"/>
        </w:rPr>
      </w:pPr>
    </w:p>
    <w:p w14:paraId="042BAD8C" w14:textId="77777777" w:rsidR="00E06803" w:rsidRPr="00203D03" w:rsidRDefault="00E06803" w:rsidP="00777E7C">
      <w:pPr>
        <w:rPr>
          <w:szCs w:val="20"/>
          <w:lang w:val="da-DK"/>
        </w:rPr>
      </w:pPr>
    </w:p>
    <w:sectPr w:rsidR="00E06803" w:rsidRPr="00203D03" w:rsidSect="002D33EC">
      <w:headerReference w:type="default" r:id="rId17"/>
      <w:footerReference w:type="default" r:id="rId18"/>
      <w:pgSz w:w="11900" w:h="16840"/>
      <w:pgMar w:top="1441" w:right="1134" w:bottom="1701" w:left="1134" w:header="794"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imon Svanholt Lauridsen" w:date="2019-10-15T14:13:00Z" w:initials="SSL">
    <w:p w14:paraId="7CD1F38B" w14:textId="77777777" w:rsidR="00B86FC5" w:rsidRDefault="00B86FC5">
      <w:pPr>
        <w:pStyle w:val="CommentText"/>
        <w:rPr>
          <w:lang w:val="da-DK"/>
        </w:rPr>
      </w:pPr>
      <w:r>
        <w:rPr>
          <w:rStyle w:val="CommentReference"/>
        </w:rPr>
        <w:annotationRef/>
      </w:r>
      <w:r>
        <w:rPr>
          <w:lang w:val="da-DK"/>
        </w:rPr>
        <w:t>Udfyldes af deltagerne.</w:t>
      </w:r>
    </w:p>
    <w:p w14:paraId="2DCE1E09" w14:textId="204C403F" w:rsidR="00B86FC5" w:rsidRPr="008947A7" w:rsidRDefault="00B86FC5">
      <w:pPr>
        <w:pStyle w:val="CommentText"/>
        <w:rPr>
          <w:lang w:val="da-DK"/>
        </w:rPr>
      </w:pPr>
      <w:r>
        <w:rPr>
          <w:lang w:val="da-DK"/>
        </w:rPr>
        <w:t>Udkast er lavet.</w:t>
      </w:r>
    </w:p>
  </w:comment>
  <w:comment w:id="10" w:author="Gorm Bruun Andresen" w:date="2020-02-06T09:45:00Z" w:initials="GA">
    <w:p w14:paraId="4E570445" w14:textId="1E899AE6" w:rsidR="00B86FC5" w:rsidRPr="000468D3" w:rsidRDefault="00B86FC5">
      <w:pPr>
        <w:pStyle w:val="CommentText"/>
        <w:rPr>
          <w:lang w:val="da-DK"/>
        </w:rPr>
      </w:pPr>
      <w:r>
        <w:rPr>
          <w:rStyle w:val="CommentReference"/>
        </w:rPr>
        <w:annotationRef/>
      </w:r>
      <w:r w:rsidRPr="000468D3">
        <w:rPr>
          <w:lang w:val="da-DK"/>
        </w:rPr>
        <w:t>Jeg tænker, at det med cases helt eller delvist skal flyttes til WP2</w:t>
      </w:r>
    </w:p>
  </w:comment>
  <w:comment w:id="6" w:author="Simon Svanholt Lauridsen" w:date="2020-02-06T08:50:00Z" w:initials="SSL">
    <w:p w14:paraId="00732C0F" w14:textId="6D539409" w:rsidR="00B86FC5" w:rsidRPr="00A9369A" w:rsidRDefault="00B86FC5">
      <w:pPr>
        <w:pStyle w:val="CommentText"/>
        <w:rPr>
          <w:lang w:val="da-DK"/>
        </w:rPr>
      </w:pPr>
      <w:r>
        <w:rPr>
          <w:rStyle w:val="CommentReference"/>
        </w:rPr>
        <w:annotationRef/>
      </w:r>
      <w:r w:rsidRPr="00A9369A">
        <w:rPr>
          <w:lang w:val="da-DK"/>
        </w:rPr>
        <w:t>Gorm</w:t>
      </w:r>
    </w:p>
  </w:comment>
  <w:comment w:id="21" w:author="Simon Svanholt Lauridsen" w:date="2019-10-15T14:12:00Z" w:initials="SSL">
    <w:p w14:paraId="38F2383C" w14:textId="394C9F0A" w:rsidR="00B86FC5" w:rsidRPr="008947A7" w:rsidRDefault="00B86FC5">
      <w:pPr>
        <w:pStyle w:val="CommentText"/>
        <w:rPr>
          <w:lang w:val="da-DK"/>
        </w:rPr>
      </w:pPr>
      <w:r>
        <w:rPr>
          <w:rStyle w:val="CommentReference"/>
        </w:rPr>
        <w:annotationRef/>
      </w:r>
      <w:r w:rsidRPr="008947A7">
        <w:rPr>
          <w:lang w:val="da-DK"/>
        </w:rPr>
        <w:t>Hver organisation udfylder dette</w:t>
      </w:r>
    </w:p>
  </w:comment>
  <w:comment w:id="23" w:author="Simon Svanholt Lauridsen" w:date="2020-02-06T08:49:00Z" w:initials="SSL">
    <w:p w14:paraId="4092BD9A" w14:textId="74052739" w:rsidR="00B86FC5" w:rsidRPr="00A96AF8" w:rsidRDefault="00B86FC5">
      <w:pPr>
        <w:pStyle w:val="CommentText"/>
        <w:rPr>
          <w:lang w:val="da-DK"/>
        </w:rPr>
      </w:pPr>
      <w:r>
        <w:rPr>
          <w:rStyle w:val="CommentReference"/>
        </w:rPr>
        <w:annotationRef/>
      </w:r>
      <w:r w:rsidRPr="00A96AF8">
        <w:rPr>
          <w:lang w:val="da-DK"/>
        </w:rPr>
        <w:t>G</w:t>
      </w:r>
      <w:r>
        <w:rPr>
          <w:lang w:val="da-DK"/>
        </w:rPr>
        <w:t>orm udfyld gerne denne</w:t>
      </w:r>
    </w:p>
  </w:comment>
  <w:comment w:id="47" w:author="Simon Svanholt Lauridsen" w:date="2019-10-15T14:12:00Z" w:initials="SSL">
    <w:p w14:paraId="0CDBA942" w14:textId="5FA6E376" w:rsidR="00B86FC5" w:rsidRPr="008947A7" w:rsidRDefault="00B86FC5">
      <w:pPr>
        <w:pStyle w:val="CommentText"/>
        <w:rPr>
          <w:lang w:val="da-DK"/>
        </w:rPr>
      </w:pPr>
      <w:r>
        <w:rPr>
          <w:rStyle w:val="CommentReference"/>
        </w:rPr>
        <w:annotationRef/>
      </w:r>
      <w:r w:rsidRPr="008947A7">
        <w:rPr>
          <w:lang w:val="da-DK"/>
        </w:rPr>
        <w:t xml:space="preserve">Udfyldes af hver </w:t>
      </w:r>
      <w:proofErr w:type="spellStart"/>
      <w:r w:rsidRPr="008947A7">
        <w:rPr>
          <w:lang w:val="da-DK"/>
        </w:rPr>
        <w:t>org</w:t>
      </w:r>
      <w:proofErr w:type="spellEnd"/>
      <w:r w:rsidRPr="008947A7">
        <w:rPr>
          <w:lang w:val="da-DK"/>
        </w:rPr>
        <w:t>.</w:t>
      </w:r>
    </w:p>
  </w:comment>
  <w:comment w:id="76" w:author="Simon Svanholt Lauridsen" w:date="2019-11-01T09:26:00Z" w:initials="SSL">
    <w:p w14:paraId="09F9D2DA" w14:textId="4FC56DBE" w:rsidR="00B86FC5" w:rsidRPr="00AA78C3" w:rsidRDefault="00B86FC5">
      <w:pPr>
        <w:pStyle w:val="CommentText"/>
        <w:rPr>
          <w:lang w:val="da-DK"/>
        </w:rPr>
      </w:pPr>
      <w:r>
        <w:rPr>
          <w:rStyle w:val="CommentReference"/>
        </w:rPr>
        <w:annotationRef/>
      </w:r>
      <w:r w:rsidRPr="009A4CBB">
        <w:rPr>
          <w:lang w:val="da-DK"/>
        </w:rPr>
        <w:t xml:space="preserve">Work in </w:t>
      </w:r>
      <w:proofErr w:type="spellStart"/>
      <w:r w:rsidRPr="009A4CBB">
        <w:rPr>
          <w:lang w:val="da-DK"/>
        </w:rPr>
        <w:t>progess</w:t>
      </w:r>
      <w:proofErr w:type="spellEnd"/>
      <w:r w:rsidRPr="009A4CBB">
        <w:rPr>
          <w:lang w:val="da-DK"/>
        </w:rPr>
        <w:t xml:space="preserve">. </w:t>
      </w:r>
      <w:r w:rsidRPr="00AA78C3">
        <w:rPr>
          <w:lang w:val="da-DK"/>
        </w:rPr>
        <w:t>Bør identificeres i arbejdsgruppen.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CE1E09" w15:done="0"/>
  <w15:commentEx w15:paraId="4E570445" w15:done="0"/>
  <w15:commentEx w15:paraId="00732C0F" w15:done="0"/>
  <w15:commentEx w15:paraId="38F2383C" w15:done="0"/>
  <w15:commentEx w15:paraId="4092BD9A" w15:done="0"/>
  <w15:commentEx w15:paraId="0CDBA942" w15:done="0"/>
  <w15:commentEx w15:paraId="09F9D2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CE1E09" w16cid:durableId="2150527B"/>
  <w16cid:commentId w16cid:paraId="4E570445" w16cid:durableId="21F62F81"/>
  <w16cid:commentId w16cid:paraId="00732C0F" w16cid:durableId="21E651EC"/>
  <w16cid:commentId w16cid:paraId="38F2383C" w16cid:durableId="21505239"/>
  <w16cid:commentId w16cid:paraId="4092BD9A" w16cid:durableId="21E651AA"/>
  <w16cid:commentId w16cid:paraId="0CDBA942" w16cid:durableId="2150525E"/>
  <w16cid:commentId w16cid:paraId="09F9D2DA" w16cid:durableId="216678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34B2B" w14:textId="77777777" w:rsidR="007A2425" w:rsidRDefault="007A2425" w:rsidP="009142AF">
      <w:r>
        <w:separator/>
      </w:r>
    </w:p>
  </w:endnote>
  <w:endnote w:type="continuationSeparator" w:id="0">
    <w:p w14:paraId="60A4A7B6" w14:textId="77777777" w:rsidR="007A2425" w:rsidRDefault="007A2425" w:rsidP="0091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Yu Gothic Light">
    <w:panose1 w:val="020B0300000000000000"/>
    <w:charset w:val="80"/>
    <w:family w:val="swiss"/>
    <w:pitch w:val="variable"/>
    <w:sig w:usb0="E00002FF" w:usb1="2AC7FDFF" w:usb2="00000016" w:usb3="00000000" w:csb0="0002009F" w:csb1="00000000"/>
  </w:font>
  <w:font w:name="Times New Roman (Overskrifter C">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7C641" w14:textId="77777777" w:rsidR="00B86FC5" w:rsidRDefault="00B86FC5" w:rsidP="001D0E65">
    <w:pPr>
      <w:tabs>
        <w:tab w:val="left" w:pos="2405"/>
      </w:tabs>
      <w:autoSpaceDE w:val="0"/>
      <w:autoSpaceDN w:val="0"/>
      <w:adjustRightInd w:val="0"/>
      <w:rPr>
        <w:rFonts w:cs="Arial"/>
        <w:b/>
        <w:sz w:val="16"/>
        <w:szCs w:val="16"/>
      </w:rPr>
    </w:pPr>
    <w:r>
      <w:rPr>
        <w:rFonts w:cs="Arial"/>
        <w:b/>
        <w:noProof/>
        <w:sz w:val="16"/>
        <w:szCs w:val="16"/>
      </w:rPr>
      <mc:AlternateContent>
        <mc:Choice Requires="wps">
          <w:drawing>
            <wp:anchor distT="0" distB="0" distL="114300" distR="114300" simplePos="0" relativeHeight="251659264" behindDoc="0" locked="0" layoutInCell="1" allowOverlap="1" wp14:anchorId="57EFA143" wp14:editId="39203C7E">
              <wp:simplePos x="0" y="0"/>
              <wp:positionH relativeFrom="margin">
                <wp:posOffset>-3810</wp:posOffset>
              </wp:positionH>
              <wp:positionV relativeFrom="paragraph">
                <wp:posOffset>1271</wp:posOffset>
              </wp:positionV>
              <wp:extent cx="6035040" cy="7620"/>
              <wp:effectExtent l="0" t="0" r="22860" b="30480"/>
              <wp:wrapNone/>
              <wp:docPr id="10" name="Lige forbindelse 10"/>
              <wp:cNvGraphicFramePr/>
              <a:graphic xmlns:a="http://schemas.openxmlformats.org/drawingml/2006/main">
                <a:graphicData uri="http://schemas.microsoft.com/office/word/2010/wordprocessingShape">
                  <wps:wsp>
                    <wps:cNvCnPr/>
                    <wps:spPr>
                      <a:xfrm flipV="1">
                        <a:off x="0" y="0"/>
                        <a:ext cx="60350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DCEB486" id="Lige forbindelse 1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pt" to="474.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" strokecolor="black [3213]" strokeweight=".5pt">
              <v:stroke joinstyle="miter"/>
              <w10:wrap anchorx="margin"/>
            </v:line>
          </w:pict>
        </mc:Fallback>
      </mc:AlternateContent>
    </w:r>
  </w:p>
  <w:p w14:paraId="652D836D" w14:textId="77777777" w:rsidR="00B86FC5" w:rsidRPr="001D0E65" w:rsidRDefault="00B86FC5" w:rsidP="009142AF">
    <w:pPr>
      <w:tabs>
        <w:tab w:val="center" w:pos="4820"/>
        <w:tab w:val="right" w:pos="9638"/>
      </w:tabs>
      <w:autoSpaceDE w:val="0"/>
      <w:autoSpaceDN w:val="0"/>
      <w:adjustRightInd w:val="0"/>
      <w:rPr>
        <w:rFonts w:cs="Arial"/>
        <w:color w:val="auto"/>
        <w:sz w:val="12"/>
        <w:szCs w:val="12"/>
      </w:rPr>
    </w:pPr>
    <w:r w:rsidRPr="001D0E65">
      <w:rPr>
        <w:rFonts w:cs="Arial"/>
        <w:color w:val="auto"/>
        <w:sz w:val="12"/>
        <w:szCs w:val="12"/>
      </w:rPr>
      <w:t>Energy Innovation Cluster</w:t>
    </w:r>
    <w:r w:rsidRPr="001D0E65">
      <w:rPr>
        <w:rFonts w:cs="Arial"/>
        <w:color w:val="auto"/>
        <w:sz w:val="12"/>
        <w:szCs w:val="12"/>
      </w:rPr>
      <w:tab/>
    </w:r>
    <w:r w:rsidRPr="001D0E65">
      <w:rPr>
        <w:rFonts w:cs="Arial"/>
        <w:color w:val="auto"/>
        <w:sz w:val="12"/>
        <w:szCs w:val="12"/>
      </w:rPr>
      <w:tab/>
    </w:r>
  </w:p>
  <w:p w14:paraId="1E17E84F" w14:textId="77777777" w:rsidR="00B86FC5" w:rsidRPr="000D411D" w:rsidRDefault="00B86FC5" w:rsidP="009142AF">
    <w:pPr>
      <w:tabs>
        <w:tab w:val="center" w:pos="4820"/>
        <w:tab w:val="right" w:pos="9638"/>
      </w:tabs>
      <w:autoSpaceDE w:val="0"/>
      <w:autoSpaceDN w:val="0"/>
      <w:adjustRightInd w:val="0"/>
      <w:rPr>
        <w:rFonts w:cs="Arial"/>
        <w:color w:val="auto"/>
        <w:sz w:val="12"/>
        <w:szCs w:val="12"/>
      </w:rPr>
    </w:pPr>
    <w:r w:rsidRPr="000D411D">
      <w:rPr>
        <w:rFonts w:cs="Arial"/>
        <w:color w:val="auto"/>
        <w:sz w:val="12"/>
        <w:szCs w:val="12"/>
      </w:rPr>
      <w:t>Tel. +45 36 97 36 70</w:t>
    </w:r>
  </w:p>
  <w:p w14:paraId="1637CDE8" w14:textId="77777777" w:rsidR="00B86FC5" w:rsidRDefault="00B86FC5" w:rsidP="00737C9F">
    <w:pPr>
      <w:tabs>
        <w:tab w:val="center" w:pos="4820"/>
        <w:tab w:val="right" w:pos="9638"/>
      </w:tabs>
      <w:autoSpaceDE w:val="0"/>
      <w:autoSpaceDN w:val="0"/>
      <w:adjustRightInd w:val="0"/>
      <w:rPr>
        <w:rFonts w:cs="Arial"/>
        <w:color w:val="auto"/>
        <w:sz w:val="12"/>
        <w:szCs w:val="12"/>
      </w:rPr>
    </w:pPr>
    <w:r w:rsidRPr="001D0E65">
      <w:rPr>
        <w:rFonts w:cs="Arial"/>
        <w:color w:val="auto"/>
        <w:sz w:val="12"/>
        <w:szCs w:val="12"/>
      </w:rPr>
      <w:t>info@eicluster.dk</w:t>
    </w:r>
  </w:p>
  <w:p w14:paraId="75E30163" w14:textId="77777777" w:rsidR="00B86FC5" w:rsidRPr="001D0E65" w:rsidRDefault="00B86FC5" w:rsidP="00737C9F">
    <w:pPr>
      <w:tabs>
        <w:tab w:val="center" w:pos="4820"/>
        <w:tab w:val="right" w:pos="9638"/>
      </w:tabs>
      <w:autoSpaceDE w:val="0"/>
      <w:autoSpaceDN w:val="0"/>
      <w:adjustRightInd w:val="0"/>
      <w:rPr>
        <w:rFonts w:cs="Arial"/>
        <w:color w:val="auto"/>
        <w:sz w:val="12"/>
        <w:szCs w:val="12"/>
      </w:rPr>
    </w:pPr>
    <w:r>
      <w:rPr>
        <w:rFonts w:cs="Arial"/>
        <w:color w:val="auto"/>
        <w:sz w:val="12"/>
        <w:szCs w:val="12"/>
      </w:rPr>
      <w:t>CVR: 27171877</w:t>
    </w:r>
    <w:r w:rsidRPr="001D0E65">
      <w:rPr>
        <w:rFonts w:cs="Arial"/>
        <w:color w:val="auto"/>
        <w:sz w:val="12"/>
        <w:szCs w:val="12"/>
      </w:rPr>
      <w:tab/>
    </w:r>
    <w:r>
      <w:rPr>
        <w:rFonts w:cs="Arial"/>
        <w:color w:val="auto"/>
        <w:sz w:val="12"/>
        <w:szCs w:val="12"/>
      </w:rPr>
      <w:t xml:space="preserve"> </w:t>
    </w:r>
    <w:r w:rsidRPr="001D0E65">
      <w:rPr>
        <w:rFonts w:cs="Arial"/>
        <w:color w:val="auto"/>
        <w:sz w:val="12"/>
        <w:szCs w:val="12"/>
      </w:rPr>
      <w:tab/>
    </w:r>
    <w:r w:rsidRPr="000D411D">
      <w:rPr>
        <w:rFonts w:cs="Arial"/>
        <w:color w:val="auto"/>
        <w:sz w:val="12"/>
        <w:szCs w:val="12"/>
        <w:lang w:val="en-GB"/>
      </w:rPr>
      <w:fldChar w:fldCharType="begin"/>
    </w:r>
    <w:r w:rsidRPr="001D0E65">
      <w:rPr>
        <w:rFonts w:cs="Arial"/>
        <w:color w:val="auto"/>
        <w:sz w:val="12"/>
        <w:szCs w:val="12"/>
      </w:rPr>
      <w:instrText xml:space="preserve"> PAGE </w:instrText>
    </w:r>
    <w:r w:rsidRPr="000D411D">
      <w:rPr>
        <w:rFonts w:cs="Arial"/>
        <w:color w:val="auto"/>
        <w:sz w:val="12"/>
        <w:szCs w:val="12"/>
        <w:lang w:val="en-GB"/>
      </w:rPr>
      <w:fldChar w:fldCharType="separate"/>
    </w:r>
    <w:r w:rsidR="00F034E7">
      <w:rPr>
        <w:rFonts w:cs="Arial"/>
        <w:noProof/>
        <w:color w:val="auto"/>
        <w:sz w:val="12"/>
        <w:szCs w:val="12"/>
      </w:rPr>
      <w:t>9</w:t>
    </w:r>
    <w:r w:rsidRPr="000D411D">
      <w:rPr>
        <w:rFonts w:cs="Arial"/>
        <w:noProof/>
        <w:color w:val="auto"/>
        <w:sz w:val="12"/>
        <w:szCs w:val="12"/>
        <w:lang w:val="en-GB"/>
      </w:rPr>
      <w:fldChar w:fldCharType="end"/>
    </w:r>
    <w:r>
      <w:rPr>
        <w:rFonts w:cs="Arial"/>
        <w:color w:val="auto"/>
        <w:sz w:val="12"/>
        <w:szCs w:val="12"/>
      </w:rPr>
      <w:t>/</w:t>
    </w:r>
    <w:r w:rsidRPr="000D411D">
      <w:rPr>
        <w:rFonts w:cs="Arial"/>
        <w:color w:val="auto"/>
        <w:sz w:val="12"/>
        <w:szCs w:val="12"/>
        <w:lang w:val="en-GB"/>
      </w:rPr>
      <w:fldChar w:fldCharType="begin"/>
    </w:r>
    <w:r w:rsidRPr="001D0E65">
      <w:rPr>
        <w:rFonts w:cs="Arial"/>
        <w:color w:val="auto"/>
        <w:sz w:val="12"/>
        <w:szCs w:val="12"/>
      </w:rPr>
      <w:instrText xml:space="preserve"> NUMPAGES  </w:instrText>
    </w:r>
    <w:r w:rsidRPr="000D411D">
      <w:rPr>
        <w:rFonts w:cs="Arial"/>
        <w:color w:val="auto"/>
        <w:sz w:val="12"/>
        <w:szCs w:val="12"/>
        <w:lang w:val="en-GB"/>
      </w:rPr>
      <w:fldChar w:fldCharType="separate"/>
    </w:r>
    <w:r w:rsidR="00F034E7">
      <w:rPr>
        <w:rFonts w:cs="Arial"/>
        <w:noProof/>
        <w:color w:val="auto"/>
        <w:sz w:val="12"/>
        <w:szCs w:val="12"/>
      </w:rPr>
      <w:t>10</w:t>
    </w:r>
    <w:r w:rsidRPr="000D411D">
      <w:rPr>
        <w:rFonts w:cs="Arial"/>
        <w:noProof/>
        <w:color w:val="auto"/>
        <w:sz w:val="12"/>
        <w:szCs w:val="12"/>
        <w:lang w:val="en-GB"/>
      </w:rPr>
      <w:fldChar w:fldCharType="end"/>
    </w:r>
    <w:r w:rsidRPr="001D0E65">
      <w:rPr>
        <w:rFonts w:cs="Arial"/>
        <w:color w:val="auto"/>
        <w:sz w:val="12"/>
        <w:szCs w:val="12"/>
      </w:rPr>
      <w:br/>
      <w:t xml:space="preserve">www.eicluster.dk </w:t>
    </w:r>
  </w:p>
  <w:p w14:paraId="20B93771" w14:textId="77777777" w:rsidR="00B86FC5" w:rsidRPr="001D0E65" w:rsidRDefault="00B86FC5" w:rsidP="009142A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139CD" w14:textId="77777777" w:rsidR="007A2425" w:rsidRDefault="007A2425" w:rsidP="009142AF">
      <w:r>
        <w:separator/>
      </w:r>
    </w:p>
  </w:footnote>
  <w:footnote w:type="continuationSeparator" w:id="0">
    <w:p w14:paraId="7B581419" w14:textId="77777777" w:rsidR="007A2425" w:rsidRDefault="007A2425" w:rsidP="009142AF">
      <w:r>
        <w:continuationSeparator/>
      </w:r>
    </w:p>
  </w:footnote>
  <w:footnote w:id="1">
    <w:p w14:paraId="6C2AD449" w14:textId="3DB6A558" w:rsidR="00B86FC5" w:rsidRPr="00DE74FC" w:rsidRDefault="00B86FC5" w:rsidP="005B6E9D">
      <w:pPr>
        <w:pStyle w:val="NormalWeb"/>
        <w:rPr>
          <w:rFonts w:asciiTheme="minorHAnsi" w:eastAsia="Times New Roman" w:hAnsiTheme="minorHAnsi" w:cstheme="minorHAnsi"/>
          <w:color w:val="auto"/>
          <w:sz w:val="18"/>
          <w:szCs w:val="20"/>
          <w:lang w:val="da-DK" w:eastAsia="da-DK"/>
        </w:rPr>
      </w:pPr>
      <w:r w:rsidRPr="00DE74FC">
        <w:rPr>
          <w:rStyle w:val="FootnoteReference"/>
          <w:rFonts w:asciiTheme="minorHAnsi" w:hAnsiTheme="minorHAnsi" w:cstheme="minorHAnsi"/>
          <w:sz w:val="18"/>
          <w:szCs w:val="20"/>
        </w:rPr>
        <w:footnoteRef/>
      </w:r>
      <w:hyperlink r:id="rId1" w:history="1">
        <w:r w:rsidRPr="00DE74FC">
          <w:rPr>
            <w:rStyle w:val="Hyperlink"/>
            <w:rFonts w:asciiTheme="minorHAnsi" w:eastAsia="Arial" w:hAnsiTheme="minorHAnsi" w:cstheme="minorHAnsi"/>
            <w:sz w:val="18"/>
            <w:szCs w:val="20"/>
            <w:lang w:val="da-DK" w:eastAsia="da-DK"/>
          </w:rPr>
          <w:t>https://www.iea.org/publications/reports/StatusofPowerSystemTransformation2019/</w:t>
        </w:r>
      </w:hyperlink>
    </w:p>
  </w:footnote>
  <w:footnote w:id="2">
    <w:p w14:paraId="01CC06E9" w14:textId="005495F7" w:rsidR="00B86FC5" w:rsidRPr="00E06803" w:rsidRDefault="00B86FC5">
      <w:pPr>
        <w:pStyle w:val="FootnoteText"/>
        <w:rPr>
          <w:rFonts w:asciiTheme="minorHAnsi" w:hAnsiTheme="minorHAnsi" w:cstheme="minorHAnsi"/>
          <w:sz w:val="16"/>
          <w:lang w:val="da-DK"/>
        </w:rPr>
      </w:pPr>
      <w:r w:rsidRPr="00DE74FC">
        <w:rPr>
          <w:rStyle w:val="FootnoteReference"/>
          <w:rFonts w:asciiTheme="minorHAnsi" w:hAnsiTheme="minorHAnsi" w:cstheme="minorHAnsi"/>
          <w:sz w:val="18"/>
        </w:rPr>
        <w:footnoteRef/>
      </w:r>
      <w:r w:rsidRPr="00E06803">
        <w:rPr>
          <w:sz w:val="18"/>
          <w:lang w:val="da-DK"/>
        </w:rPr>
        <w:t xml:space="preserve">Redegørelse for Elforsyningssikkerhed 2019 </w:t>
      </w:r>
      <w:r w:rsidR="007A2425">
        <w:fldChar w:fldCharType="begin"/>
      </w:r>
      <w:r w:rsidR="007A2425" w:rsidRPr="000468D3">
        <w:rPr>
          <w:lang w:val="da-DK"/>
          <w:rPrChange w:id="1" w:author="Microsoft Office User" w:date="2020-02-18T09:41:00Z">
            <w:rPr/>
          </w:rPrChange>
        </w:rPr>
        <w:instrText xml:space="preserve"> HYPERLINK "https://www.google.com/url?sa=t&amp;rct=j&amp;q=&amp;esrc=s&amp;source=web&amp;cd=1&amp;ved=2ahUKEwjm4Z_T38PlAhVCw4sKHbkTBtQQFjAAegQIARAC&amp;url=https%3A%2F%2Fenerginet.dk%2F-%2Fmedia%2FC95B0A3A7B8840488080CB30A18E184B.pdf%3Fla%3Dda%26hash%3DE9E52504B77EDAAEA2FAA87E7DC37</w:instrText>
      </w:r>
      <w:r w:rsidR="007A2425" w:rsidRPr="000468D3">
        <w:rPr>
          <w:lang w:val="da-DK"/>
          <w:rPrChange w:id="2" w:author="Microsoft Office User" w:date="2020-02-18T09:41:00Z">
            <w:rPr/>
          </w:rPrChange>
        </w:rPr>
        <w:instrText xml:space="preserve">63B859C0287&amp;usg=AOvVaw2Q8pQQJP2q2FfNB9JoTpQQ" </w:instrText>
      </w:r>
      <w:r w:rsidR="007A2425">
        <w:fldChar w:fldCharType="separate"/>
      </w:r>
      <w:r w:rsidRPr="00E06803">
        <w:rPr>
          <w:rStyle w:val="Hyperlink"/>
          <w:sz w:val="18"/>
          <w:lang w:val="da-DK"/>
        </w:rPr>
        <w:t>LINK</w:t>
      </w:r>
      <w:r w:rsidR="007A2425">
        <w:rPr>
          <w:rStyle w:val="Hyperlink"/>
          <w:sz w:val="18"/>
          <w:lang w:val="da-DK"/>
        </w:rPr>
        <w:fldChar w:fldCharType="end"/>
      </w:r>
      <w:r w:rsidRPr="00E06803">
        <w:rPr>
          <w:sz w:val="18"/>
          <w:lang w:val="da-DK"/>
        </w:rPr>
        <w:t xml:space="preserve"> </w:t>
      </w:r>
    </w:p>
  </w:footnote>
  <w:footnote w:id="3">
    <w:p w14:paraId="265D754A" w14:textId="77777777" w:rsidR="00B86FC5" w:rsidRPr="00753C59" w:rsidRDefault="00B86FC5" w:rsidP="00D0561B">
      <w:pPr>
        <w:pStyle w:val="FootnoteText"/>
        <w:rPr>
          <w:lang w:val="da-DK"/>
        </w:rPr>
      </w:pPr>
      <w:r w:rsidRPr="00DE74FC">
        <w:rPr>
          <w:rStyle w:val="FootnoteReference"/>
          <w:rFonts w:asciiTheme="minorHAnsi" w:hAnsiTheme="minorHAnsi" w:cstheme="minorHAnsi"/>
          <w:sz w:val="18"/>
        </w:rPr>
        <w:footnoteRef/>
      </w:r>
      <w:r w:rsidRPr="00DE74FC">
        <w:rPr>
          <w:rFonts w:asciiTheme="minorHAnsi" w:hAnsiTheme="minorHAnsi" w:cstheme="minorHAnsi"/>
          <w:sz w:val="18"/>
          <w:lang w:val="da-DK"/>
        </w:rPr>
        <w:t xml:space="preserve"> </w:t>
      </w:r>
      <w:r w:rsidR="007A2425">
        <w:fldChar w:fldCharType="begin"/>
      </w:r>
      <w:r w:rsidR="007A2425" w:rsidRPr="000468D3">
        <w:rPr>
          <w:lang w:val="da-DK"/>
          <w:rPrChange w:id="3" w:author="Microsoft Office User" w:date="2020-02-18T09:41:00Z">
            <w:rPr/>
          </w:rPrChange>
        </w:rPr>
        <w:instrText xml:space="preserve"> HYPERLINK "https://www.ienergi.dk/sites/ienergi.dk/files/media/dokumenter/2019-07/Baggrundsnotat%20omr%C3%A5de%202_Bedre%20rammer%20for%20handel%20med%20fleksibilitet.pdf" </w:instrText>
      </w:r>
      <w:r w:rsidR="007A2425">
        <w:fldChar w:fldCharType="separate"/>
      </w:r>
      <w:r w:rsidRPr="00DE74FC">
        <w:rPr>
          <w:rStyle w:val="Hyperlink"/>
          <w:rFonts w:asciiTheme="minorHAnsi" w:hAnsiTheme="minorHAnsi" w:cstheme="minorHAnsi"/>
          <w:sz w:val="18"/>
          <w:lang w:val="da-DK"/>
        </w:rPr>
        <w:t>https://www.ienergi.dk/sites/ienergi.dk/files/media/dokumenter/2019-07/Baggrundsnotat%20omr%C3%A5de%202_Bedre%20rammer%20for%20handel%20med%20fleksibilitet.pdf</w:t>
      </w:r>
      <w:r w:rsidR="007A2425">
        <w:rPr>
          <w:rStyle w:val="Hyperlink"/>
          <w:rFonts w:asciiTheme="minorHAnsi" w:hAnsiTheme="minorHAnsi" w:cstheme="minorHAnsi"/>
          <w:sz w:val="18"/>
          <w:lang w:val="da-DK"/>
        </w:rPr>
        <w:fldChar w:fldCharType="end"/>
      </w:r>
      <w:r w:rsidRPr="00DE74FC">
        <w:rPr>
          <w:sz w:val="18"/>
          <w:lang w:val="da-DK"/>
        </w:rPr>
        <w:t xml:space="preserve"> </w:t>
      </w:r>
    </w:p>
  </w:footnote>
  <w:footnote w:id="4">
    <w:p w14:paraId="00C5E785" w14:textId="77777777" w:rsidR="00B86FC5" w:rsidRPr="00917A58" w:rsidRDefault="00B86FC5" w:rsidP="00E06803">
      <w:pPr>
        <w:pStyle w:val="FootnoteText"/>
        <w:rPr>
          <w:lang w:val="da-DK"/>
        </w:rPr>
      </w:pPr>
      <w:r>
        <w:rPr>
          <w:rStyle w:val="FootnoteReference"/>
        </w:rPr>
        <w:footnoteRef/>
      </w:r>
      <w:r w:rsidRPr="00917A58">
        <w:rPr>
          <w:lang w:val="da-DK"/>
        </w:rPr>
        <w:t xml:space="preserve"> </w:t>
      </w:r>
      <w:r w:rsidR="007A2425">
        <w:fldChar w:fldCharType="begin"/>
      </w:r>
      <w:r w:rsidR="007A2425" w:rsidRPr="000468D3">
        <w:rPr>
          <w:lang w:val="da-DK"/>
          <w:rPrChange w:id="18" w:author="Microsoft Office User" w:date="2020-02-18T09:41:00Z">
            <w:rPr/>
          </w:rPrChange>
        </w:rPr>
        <w:instrText xml:space="preserve"> HYPERLINK "https://www.ienergi.dk/sites/ienergi.dk/files/media/dokumenter/2019-07/Baggrundsnotat%20omr%C3%A5de%202_</w:instrText>
      </w:r>
      <w:r w:rsidR="007A2425" w:rsidRPr="000468D3">
        <w:rPr>
          <w:lang w:val="da-DK"/>
          <w:rPrChange w:id="19" w:author="Microsoft Office User" w:date="2020-02-18T09:41:00Z">
            <w:rPr/>
          </w:rPrChange>
        </w:rPr>
        <w:instrText xml:space="preserve">Bedre%20rammer%20for%20handel%20med%20fleksibilitet.pdf" </w:instrText>
      </w:r>
      <w:r w:rsidR="007A2425">
        <w:fldChar w:fldCharType="separate"/>
      </w:r>
      <w:r w:rsidRPr="00AA78C3">
        <w:rPr>
          <w:rStyle w:val="Hyperlink"/>
          <w:sz w:val="16"/>
          <w:lang w:val="da-DK"/>
        </w:rPr>
        <w:t>https://www.ienergi.dk/sites/ienergi.dk/files/media/dokumenter/2019-07/Baggrundsnotat%20omr%C3%A5de%202_Bedre%20rammer%20for%20handel%20med%20fleksibilitet.pdf</w:t>
      </w:r>
      <w:r w:rsidR="007A2425">
        <w:rPr>
          <w:rStyle w:val="Hyperlink"/>
          <w:sz w:val="16"/>
          <w:lang w:val="da-DK"/>
        </w:rPr>
        <w:fldChar w:fldCharType="end"/>
      </w:r>
      <w:r w:rsidRPr="00917A58">
        <w:rPr>
          <w:lang w:val="da-DK"/>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F04A8" w14:textId="77777777" w:rsidR="00B86FC5" w:rsidRDefault="00B86FC5" w:rsidP="009142AF">
    <w:pPr>
      <w:pStyle w:val="Header"/>
      <w:jc w:val="right"/>
    </w:pPr>
    <w:r>
      <w:rPr>
        <w:noProof/>
        <w:lang w:val="en-US"/>
      </w:rPr>
      <w:drawing>
        <wp:inline distT="0" distB="0" distL="0" distR="0" wp14:anchorId="1633AF27" wp14:editId="37074DD5">
          <wp:extent cx="982980" cy="607962"/>
          <wp:effectExtent l="0" t="0" r="7620" b="19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gy_Innovation_Cluster_Logotype_RGB.png"/>
                  <pic:cNvPicPr/>
                </pic:nvPicPr>
                <pic:blipFill>
                  <a:blip r:embed="rId1"/>
                  <a:stretch>
                    <a:fillRect/>
                  </a:stretch>
                </pic:blipFill>
                <pic:spPr>
                  <a:xfrm>
                    <a:off x="0" y="0"/>
                    <a:ext cx="993724" cy="614607"/>
                  </a:xfrm>
                  <a:prstGeom prst="rect">
                    <a:avLst/>
                  </a:prstGeom>
                </pic:spPr>
              </pic:pic>
            </a:graphicData>
          </a:graphic>
        </wp:inline>
      </w:drawing>
    </w:r>
  </w:p>
  <w:p w14:paraId="7AF25507" w14:textId="77777777" w:rsidR="00B86FC5" w:rsidRDefault="00B86FC5" w:rsidP="00E71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3EE1"/>
    <w:multiLevelType w:val="hybridMultilevel"/>
    <w:tmpl w:val="4D4E415E"/>
    <w:lvl w:ilvl="0" w:tplc="05864844">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3E4A25"/>
    <w:multiLevelType w:val="hybridMultilevel"/>
    <w:tmpl w:val="E99CAB3A"/>
    <w:lvl w:ilvl="0" w:tplc="05864844">
      <w:numFmt w:val="bullet"/>
      <w:lvlText w:val="-"/>
      <w:lvlJc w:val="left"/>
      <w:pPr>
        <w:ind w:left="720" w:hanging="360"/>
      </w:pPr>
      <w:rPr>
        <w:rFonts w:ascii="Arial" w:eastAsiaTheme="minorHAnsi"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CF22865"/>
    <w:multiLevelType w:val="hybridMultilevel"/>
    <w:tmpl w:val="1C764C3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 w15:restartNumberingAfterBreak="0">
    <w:nsid w:val="1FA24C44"/>
    <w:multiLevelType w:val="hybridMultilevel"/>
    <w:tmpl w:val="C6680A08"/>
    <w:lvl w:ilvl="0" w:tplc="05864844">
      <w:numFmt w:val="bullet"/>
      <w:lvlText w:val="-"/>
      <w:lvlJc w:val="left"/>
      <w:pPr>
        <w:ind w:left="720" w:hanging="360"/>
      </w:pPr>
      <w:rPr>
        <w:rFonts w:ascii="Arial" w:eastAsiaTheme="minorHAnsi"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4587C3D"/>
    <w:multiLevelType w:val="hybridMultilevel"/>
    <w:tmpl w:val="CB6ECAA2"/>
    <w:lvl w:ilvl="0" w:tplc="C20CFFB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A791D0D"/>
    <w:multiLevelType w:val="hybridMultilevel"/>
    <w:tmpl w:val="B08EDEA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F1C0A73"/>
    <w:multiLevelType w:val="hybridMultilevel"/>
    <w:tmpl w:val="1C589D0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3BA1317"/>
    <w:multiLevelType w:val="hybridMultilevel"/>
    <w:tmpl w:val="796486D4"/>
    <w:lvl w:ilvl="0" w:tplc="93E40A60">
      <w:start w:val="30"/>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E657CD"/>
    <w:multiLevelType w:val="hybridMultilevel"/>
    <w:tmpl w:val="1898DC8A"/>
    <w:lvl w:ilvl="0" w:tplc="04060017">
      <w:start w:val="1"/>
      <w:numFmt w:val="lowerLetter"/>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8D92D80"/>
    <w:multiLevelType w:val="hybridMultilevel"/>
    <w:tmpl w:val="50622CE6"/>
    <w:lvl w:ilvl="0" w:tplc="05864844">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9F53647"/>
    <w:multiLevelType w:val="hybridMultilevel"/>
    <w:tmpl w:val="E41A4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3027385"/>
    <w:multiLevelType w:val="hybridMultilevel"/>
    <w:tmpl w:val="1B40C9D6"/>
    <w:lvl w:ilvl="0" w:tplc="05864844">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3FB348D"/>
    <w:multiLevelType w:val="hybridMultilevel"/>
    <w:tmpl w:val="654A5C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9BE4B1D"/>
    <w:multiLevelType w:val="hybridMultilevel"/>
    <w:tmpl w:val="FCD0639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4B373F56"/>
    <w:multiLevelType w:val="hybridMultilevel"/>
    <w:tmpl w:val="2BFCCD88"/>
    <w:lvl w:ilvl="0" w:tplc="DE24CA3C">
      <w:start w:val="1"/>
      <w:numFmt w:val="decimal"/>
      <w:lvlText w:val="%1."/>
      <w:lvlJc w:val="left"/>
      <w:pPr>
        <w:ind w:left="501"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1C12195"/>
    <w:multiLevelType w:val="hybridMultilevel"/>
    <w:tmpl w:val="0C323A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2264862"/>
    <w:multiLevelType w:val="hybridMultilevel"/>
    <w:tmpl w:val="0CA68E16"/>
    <w:lvl w:ilvl="0" w:tplc="04060017">
      <w:start w:val="22"/>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3940A87"/>
    <w:multiLevelType w:val="hybridMultilevel"/>
    <w:tmpl w:val="4176DC6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15:restartNumberingAfterBreak="0">
    <w:nsid w:val="5ABE6314"/>
    <w:multiLevelType w:val="hybridMultilevel"/>
    <w:tmpl w:val="184ED920"/>
    <w:lvl w:ilvl="0" w:tplc="04060011">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69A41871"/>
    <w:multiLevelType w:val="hybridMultilevel"/>
    <w:tmpl w:val="9E7EC1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C5B1CB8"/>
    <w:multiLevelType w:val="hybridMultilevel"/>
    <w:tmpl w:val="872875B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11"/>
  </w:num>
  <w:num w:numId="5">
    <w:abstractNumId w:val="9"/>
  </w:num>
  <w:num w:numId="6">
    <w:abstractNumId w:val="8"/>
  </w:num>
  <w:num w:numId="7">
    <w:abstractNumId w:val="14"/>
  </w:num>
  <w:num w:numId="8">
    <w:abstractNumId w:val="13"/>
  </w:num>
  <w:num w:numId="9">
    <w:abstractNumId w:val="19"/>
  </w:num>
  <w:num w:numId="10">
    <w:abstractNumId w:val="20"/>
  </w:num>
  <w:num w:numId="11">
    <w:abstractNumId w:val="4"/>
  </w:num>
  <w:num w:numId="12">
    <w:abstractNumId w:val="16"/>
  </w:num>
  <w:num w:numId="13">
    <w:abstractNumId w:val="17"/>
  </w:num>
  <w:num w:numId="14">
    <w:abstractNumId w:val="15"/>
  </w:num>
  <w:num w:numId="15">
    <w:abstractNumId w:val="6"/>
  </w:num>
  <w:num w:numId="16">
    <w:abstractNumId w:val="5"/>
  </w:num>
  <w:num w:numId="17">
    <w:abstractNumId w:val="12"/>
  </w:num>
  <w:num w:numId="18">
    <w:abstractNumId w:val="7"/>
  </w:num>
  <w:num w:numId="19">
    <w:abstractNumId w:val="18"/>
  </w:num>
  <w:num w:numId="20">
    <w:abstractNumId w:val="10"/>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Simon Svanholt Lauridsen">
    <w15:presenceInfo w15:providerId="AD" w15:userId="S::ssl@eicluster.dk::9728e712-e0b5-429c-baa8-6dfda3d4bc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E7C"/>
    <w:rsid w:val="00025A54"/>
    <w:rsid w:val="00040E5C"/>
    <w:rsid w:val="000468D3"/>
    <w:rsid w:val="0004775C"/>
    <w:rsid w:val="000509E5"/>
    <w:rsid w:val="00057DA3"/>
    <w:rsid w:val="00061FEB"/>
    <w:rsid w:val="00071E73"/>
    <w:rsid w:val="000A0443"/>
    <w:rsid w:val="000D411D"/>
    <w:rsid w:val="000F2501"/>
    <w:rsid w:val="000F4DB2"/>
    <w:rsid w:val="000F7C5C"/>
    <w:rsid w:val="0012288A"/>
    <w:rsid w:val="00122F2E"/>
    <w:rsid w:val="0013617F"/>
    <w:rsid w:val="00171664"/>
    <w:rsid w:val="00191063"/>
    <w:rsid w:val="0019109A"/>
    <w:rsid w:val="001A285D"/>
    <w:rsid w:val="001C6601"/>
    <w:rsid w:val="001D0E65"/>
    <w:rsid w:val="001D1A64"/>
    <w:rsid w:val="001E4721"/>
    <w:rsid w:val="00203D03"/>
    <w:rsid w:val="00227FD4"/>
    <w:rsid w:val="00291EEB"/>
    <w:rsid w:val="002B367B"/>
    <w:rsid w:val="002B6CD5"/>
    <w:rsid w:val="002C5650"/>
    <w:rsid w:val="002D0F32"/>
    <w:rsid w:val="002D33EC"/>
    <w:rsid w:val="002D5001"/>
    <w:rsid w:val="002E1A04"/>
    <w:rsid w:val="002E699E"/>
    <w:rsid w:val="002E71A0"/>
    <w:rsid w:val="00333F2A"/>
    <w:rsid w:val="003340A4"/>
    <w:rsid w:val="00357E99"/>
    <w:rsid w:val="00380FCB"/>
    <w:rsid w:val="003B44C1"/>
    <w:rsid w:val="003C200B"/>
    <w:rsid w:val="003D136A"/>
    <w:rsid w:val="003F260C"/>
    <w:rsid w:val="003F78C8"/>
    <w:rsid w:val="00401798"/>
    <w:rsid w:val="00402054"/>
    <w:rsid w:val="00407746"/>
    <w:rsid w:val="00414395"/>
    <w:rsid w:val="00416207"/>
    <w:rsid w:val="00426271"/>
    <w:rsid w:val="004A1E22"/>
    <w:rsid w:val="004A6E87"/>
    <w:rsid w:val="004C0830"/>
    <w:rsid w:val="004C49BF"/>
    <w:rsid w:val="004D02F7"/>
    <w:rsid w:val="004D12A2"/>
    <w:rsid w:val="004F5A5F"/>
    <w:rsid w:val="00500A25"/>
    <w:rsid w:val="005021D1"/>
    <w:rsid w:val="0050482B"/>
    <w:rsid w:val="00504BB7"/>
    <w:rsid w:val="00535232"/>
    <w:rsid w:val="00565DEB"/>
    <w:rsid w:val="00587645"/>
    <w:rsid w:val="005B4A9B"/>
    <w:rsid w:val="005B6E9D"/>
    <w:rsid w:val="005D0B4D"/>
    <w:rsid w:val="005D7082"/>
    <w:rsid w:val="005E6D4B"/>
    <w:rsid w:val="005E6F94"/>
    <w:rsid w:val="005E7D8D"/>
    <w:rsid w:val="005F29BF"/>
    <w:rsid w:val="006079FC"/>
    <w:rsid w:val="006460DD"/>
    <w:rsid w:val="00652723"/>
    <w:rsid w:val="00660D11"/>
    <w:rsid w:val="00666C25"/>
    <w:rsid w:val="00670426"/>
    <w:rsid w:val="006802D1"/>
    <w:rsid w:val="006A6938"/>
    <w:rsid w:val="007108FC"/>
    <w:rsid w:val="00737C9F"/>
    <w:rsid w:val="00743609"/>
    <w:rsid w:val="00753C59"/>
    <w:rsid w:val="0075433A"/>
    <w:rsid w:val="00762613"/>
    <w:rsid w:val="00772614"/>
    <w:rsid w:val="00777E7C"/>
    <w:rsid w:val="007A22AE"/>
    <w:rsid w:val="007A2425"/>
    <w:rsid w:val="007C7FB9"/>
    <w:rsid w:val="007D1D01"/>
    <w:rsid w:val="007E548F"/>
    <w:rsid w:val="007F12BD"/>
    <w:rsid w:val="008161C0"/>
    <w:rsid w:val="0082657F"/>
    <w:rsid w:val="00843CC2"/>
    <w:rsid w:val="008531BB"/>
    <w:rsid w:val="008701C7"/>
    <w:rsid w:val="00873089"/>
    <w:rsid w:val="0088007F"/>
    <w:rsid w:val="0088230A"/>
    <w:rsid w:val="0089171D"/>
    <w:rsid w:val="008947A7"/>
    <w:rsid w:val="008A38D8"/>
    <w:rsid w:val="009142AF"/>
    <w:rsid w:val="00917A58"/>
    <w:rsid w:val="0093581F"/>
    <w:rsid w:val="0094613F"/>
    <w:rsid w:val="009760A7"/>
    <w:rsid w:val="009A2E14"/>
    <w:rsid w:val="009A4CBB"/>
    <w:rsid w:val="009D4BD8"/>
    <w:rsid w:val="009F04ED"/>
    <w:rsid w:val="00A0054A"/>
    <w:rsid w:val="00A131F9"/>
    <w:rsid w:val="00A13B72"/>
    <w:rsid w:val="00A23A34"/>
    <w:rsid w:val="00A2706C"/>
    <w:rsid w:val="00A619DE"/>
    <w:rsid w:val="00A9369A"/>
    <w:rsid w:val="00A96AF8"/>
    <w:rsid w:val="00AA78C3"/>
    <w:rsid w:val="00AC2BEA"/>
    <w:rsid w:val="00AC3BC2"/>
    <w:rsid w:val="00AE15A0"/>
    <w:rsid w:val="00AE4C30"/>
    <w:rsid w:val="00B03597"/>
    <w:rsid w:val="00B167FD"/>
    <w:rsid w:val="00B16932"/>
    <w:rsid w:val="00B221C3"/>
    <w:rsid w:val="00B303A9"/>
    <w:rsid w:val="00B36525"/>
    <w:rsid w:val="00B55648"/>
    <w:rsid w:val="00B86FC5"/>
    <w:rsid w:val="00BA0E73"/>
    <w:rsid w:val="00BC5D57"/>
    <w:rsid w:val="00C03AE3"/>
    <w:rsid w:val="00C13274"/>
    <w:rsid w:val="00C5149A"/>
    <w:rsid w:val="00C715DB"/>
    <w:rsid w:val="00C74F68"/>
    <w:rsid w:val="00C76D37"/>
    <w:rsid w:val="00CD650A"/>
    <w:rsid w:val="00CD7924"/>
    <w:rsid w:val="00D0561B"/>
    <w:rsid w:val="00D36946"/>
    <w:rsid w:val="00D51B49"/>
    <w:rsid w:val="00D76C30"/>
    <w:rsid w:val="00D85D27"/>
    <w:rsid w:val="00D87C3E"/>
    <w:rsid w:val="00DD20A4"/>
    <w:rsid w:val="00DE6F28"/>
    <w:rsid w:val="00DE74FC"/>
    <w:rsid w:val="00DE7685"/>
    <w:rsid w:val="00DF5BCC"/>
    <w:rsid w:val="00E06803"/>
    <w:rsid w:val="00E150AD"/>
    <w:rsid w:val="00E31AAB"/>
    <w:rsid w:val="00E52150"/>
    <w:rsid w:val="00E567ED"/>
    <w:rsid w:val="00E66BCB"/>
    <w:rsid w:val="00E7139E"/>
    <w:rsid w:val="00E9789F"/>
    <w:rsid w:val="00EA5608"/>
    <w:rsid w:val="00ED25F9"/>
    <w:rsid w:val="00EF533C"/>
    <w:rsid w:val="00F034E7"/>
    <w:rsid w:val="00F1391A"/>
    <w:rsid w:val="00F1645B"/>
    <w:rsid w:val="00F44B04"/>
    <w:rsid w:val="00F72A18"/>
    <w:rsid w:val="00F93F29"/>
    <w:rsid w:val="00FB6AFE"/>
    <w:rsid w:val="00FE1C64"/>
    <w:rsid w:val="00FE6359"/>
    <w:rsid w:val="00FF3778"/>
    <w:rsid w:val="00FF6F5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5AB407"/>
  <w14:defaultImageDpi w14:val="32767"/>
  <w15:docId w15:val="{873E4008-2243-8848-AB24-FD63D318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IC Brødtekst"/>
    <w:qFormat/>
    <w:rsid w:val="001D0E65"/>
    <w:rPr>
      <w:rFonts w:ascii="Arial" w:hAnsi="Arial"/>
      <w:color w:val="000000" w:themeColor="text1"/>
      <w:sz w:val="20"/>
      <w:lang w:val="en-US"/>
    </w:rPr>
  </w:style>
  <w:style w:type="paragraph" w:styleId="Heading1">
    <w:name w:val="heading 1"/>
    <w:aliases w:val="EIC overskrift"/>
    <w:basedOn w:val="Normal"/>
    <w:next w:val="Normal"/>
    <w:link w:val="Heading1Char"/>
    <w:autoRedefine/>
    <w:uiPriority w:val="9"/>
    <w:qFormat/>
    <w:rsid w:val="00D51B49"/>
    <w:pPr>
      <w:keepNext/>
      <w:keepLines/>
      <w:spacing w:before="240"/>
      <w:outlineLvl w:val="0"/>
    </w:pPr>
    <w:rPr>
      <w:rFonts w:eastAsiaTheme="majorEastAsia" w:cs="Arial"/>
      <w:b/>
      <w:color w:val="auto"/>
      <w:sz w:val="40"/>
      <w:szCs w:val="32"/>
      <w:lang w:val="da-DK"/>
    </w:rPr>
  </w:style>
  <w:style w:type="paragraph" w:styleId="Heading2">
    <w:name w:val="heading 2"/>
    <w:aliases w:val="EIC underoverskrift"/>
    <w:basedOn w:val="Normal"/>
    <w:next w:val="Normal"/>
    <w:link w:val="Heading2Char"/>
    <w:autoRedefine/>
    <w:uiPriority w:val="9"/>
    <w:unhideWhenUsed/>
    <w:rsid w:val="003340A4"/>
    <w:pPr>
      <w:keepNext/>
      <w:keepLines/>
      <w:spacing w:before="40"/>
      <w:outlineLvl w:val="1"/>
    </w:pPr>
    <w:rPr>
      <w:rFonts w:eastAsiaTheme="majorEastAsia" w:cs="Times New Roman (Overskrifter C"/>
      <w:b/>
      <w:sz w:val="22"/>
      <w:szCs w:val="26"/>
    </w:rPr>
  </w:style>
  <w:style w:type="paragraph" w:styleId="Heading3">
    <w:name w:val="heading 3"/>
    <w:aliases w:val="EIC;Underoverskrift"/>
    <w:basedOn w:val="Normal"/>
    <w:next w:val="Normal"/>
    <w:link w:val="Heading3Char"/>
    <w:autoRedefine/>
    <w:uiPriority w:val="9"/>
    <w:unhideWhenUsed/>
    <w:qFormat/>
    <w:rsid w:val="003340A4"/>
    <w:pPr>
      <w:keepNext/>
      <w:keepLines/>
      <w:spacing w:before="40"/>
      <w:outlineLvl w:val="2"/>
    </w:pPr>
    <w:rPr>
      <w:rFonts w:eastAsiaTheme="majorEastAsia" w:cs="Times New Roman (Overskrifter C"/>
      <w:b/>
      <w:sz w:val="22"/>
      <w:szCs w:val="22"/>
      <w:lang w:val="da-DK"/>
    </w:rPr>
  </w:style>
  <w:style w:type="paragraph" w:styleId="Heading4">
    <w:name w:val="heading 4"/>
    <w:basedOn w:val="Normal"/>
    <w:next w:val="Normal"/>
    <w:link w:val="Heading4Char"/>
    <w:uiPriority w:val="9"/>
    <w:unhideWhenUsed/>
    <w:qFormat/>
    <w:rsid w:val="003340A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ypografi1">
    <w:name w:val="Typografi1"/>
    <w:basedOn w:val="TableNormal"/>
    <w:uiPriority w:val="99"/>
    <w:rsid w:val="002D5001"/>
    <w:rPr>
      <w:sz w:val="22"/>
      <w:szCs w:val="22"/>
    </w:rPr>
    <w:tblPr/>
  </w:style>
  <w:style w:type="paragraph" w:styleId="Header">
    <w:name w:val="header"/>
    <w:basedOn w:val="Normal"/>
    <w:link w:val="HeaderChar"/>
    <w:uiPriority w:val="99"/>
    <w:unhideWhenUsed/>
    <w:rsid w:val="009142AF"/>
    <w:pPr>
      <w:tabs>
        <w:tab w:val="center" w:pos="4819"/>
        <w:tab w:val="right" w:pos="9638"/>
      </w:tabs>
    </w:pPr>
    <w:rPr>
      <w:rFonts w:asciiTheme="minorHAnsi" w:hAnsiTheme="minorHAnsi"/>
      <w:sz w:val="24"/>
      <w:lang w:val="da-DK"/>
    </w:rPr>
  </w:style>
  <w:style w:type="character" w:customStyle="1" w:styleId="HeaderChar">
    <w:name w:val="Header Char"/>
    <w:basedOn w:val="DefaultParagraphFont"/>
    <w:link w:val="Header"/>
    <w:uiPriority w:val="99"/>
    <w:rsid w:val="009142AF"/>
  </w:style>
  <w:style w:type="paragraph" w:styleId="Footer">
    <w:name w:val="footer"/>
    <w:basedOn w:val="Normal"/>
    <w:link w:val="FooterChar"/>
    <w:unhideWhenUsed/>
    <w:rsid w:val="009142AF"/>
    <w:pPr>
      <w:tabs>
        <w:tab w:val="center" w:pos="4819"/>
        <w:tab w:val="right" w:pos="9638"/>
      </w:tabs>
    </w:pPr>
    <w:rPr>
      <w:rFonts w:asciiTheme="minorHAnsi" w:hAnsiTheme="minorHAnsi"/>
      <w:sz w:val="24"/>
      <w:lang w:val="da-DK"/>
    </w:rPr>
  </w:style>
  <w:style w:type="character" w:customStyle="1" w:styleId="FooterChar">
    <w:name w:val="Footer Char"/>
    <w:basedOn w:val="DefaultParagraphFont"/>
    <w:link w:val="Footer"/>
    <w:rsid w:val="009142AF"/>
  </w:style>
  <w:style w:type="character" w:customStyle="1" w:styleId="Heading1Char">
    <w:name w:val="Heading 1 Char"/>
    <w:aliases w:val="EIC overskrift Char"/>
    <w:basedOn w:val="DefaultParagraphFont"/>
    <w:link w:val="Heading1"/>
    <w:uiPriority w:val="9"/>
    <w:rsid w:val="00D51B49"/>
    <w:rPr>
      <w:rFonts w:ascii="Arial" w:eastAsiaTheme="majorEastAsia" w:hAnsi="Arial" w:cs="Arial"/>
      <w:b/>
      <w:sz w:val="40"/>
      <w:szCs w:val="32"/>
    </w:rPr>
  </w:style>
  <w:style w:type="character" w:customStyle="1" w:styleId="Heading2Char">
    <w:name w:val="Heading 2 Char"/>
    <w:aliases w:val="EIC underoverskrift Char"/>
    <w:basedOn w:val="DefaultParagraphFont"/>
    <w:link w:val="Heading2"/>
    <w:uiPriority w:val="9"/>
    <w:rsid w:val="003340A4"/>
    <w:rPr>
      <w:rFonts w:ascii="Arial" w:eastAsiaTheme="majorEastAsia" w:hAnsi="Arial" w:cs="Times New Roman (Overskrifter C"/>
      <w:b/>
      <w:color w:val="000000" w:themeColor="text1"/>
      <w:sz w:val="22"/>
      <w:szCs w:val="26"/>
      <w:lang w:val="en-US"/>
    </w:rPr>
  </w:style>
  <w:style w:type="character" w:customStyle="1" w:styleId="Heading3Char">
    <w:name w:val="Heading 3 Char"/>
    <w:aliases w:val="EIC.Underoverskrift Char"/>
    <w:basedOn w:val="DefaultParagraphFont"/>
    <w:link w:val="Heading3"/>
    <w:uiPriority w:val="9"/>
    <w:rsid w:val="003340A4"/>
    <w:rPr>
      <w:rFonts w:ascii="Arial" w:eastAsiaTheme="majorEastAsia" w:hAnsi="Arial" w:cs="Times New Roman (Overskrifter C"/>
      <w:b/>
      <w:color w:val="000000" w:themeColor="text1"/>
      <w:sz w:val="22"/>
      <w:szCs w:val="22"/>
    </w:rPr>
  </w:style>
  <w:style w:type="paragraph" w:styleId="NoSpacing">
    <w:name w:val="No Spacing"/>
    <w:aliases w:val="Titel 2"/>
    <w:basedOn w:val="Heading2"/>
    <w:autoRedefine/>
    <w:uiPriority w:val="1"/>
    <w:rsid w:val="001D0E65"/>
    <w:rPr>
      <w:rFonts w:cs="Arial"/>
      <w:caps/>
      <w:color w:val="auto"/>
      <w:sz w:val="24"/>
    </w:rPr>
  </w:style>
  <w:style w:type="character" w:styleId="Hyperlink">
    <w:name w:val="Hyperlink"/>
    <w:basedOn w:val="DefaultParagraphFont"/>
    <w:uiPriority w:val="99"/>
    <w:unhideWhenUsed/>
    <w:rsid w:val="001D0E65"/>
    <w:rPr>
      <w:color w:val="0563C1" w:themeColor="hyperlink"/>
      <w:u w:val="single"/>
    </w:rPr>
  </w:style>
  <w:style w:type="character" w:customStyle="1" w:styleId="UnresolvedMention1">
    <w:name w:val="Unresolved Mention1"/>
    <w:basedOn w:val="DefaultParagraphFont"/>
    <w:uiPriority w:val="99"/>
    <w:rsid w:val="001D0E65"/>
    <w:rPr>
      <w:color w:val="605E5C"/>
      <w:shd w:val="clear" w:color="auto" w:fill="E1DFDD"/>
    </w:rPr>
  </w:style>
  <w:style w:type="paragraph" w:customStyle="1" w:styleId="EIC">
    <w:name w:val="EIC"/>
    <w:aliases w:val="Underoverskrift"/>
    <w:basedOn w:val="Heading3"/>
    <w:rsid w:val="001D0E65"/>
  </w:style>
  <w:style w:type="character" w:customStyle="1" w:styleId="Heading4Char">
    <w:name w:val="Heading 4 Char"/>
    <w:basedOn w:val="DefaultParagraphFont"/>
    <w:link w:val="Heading4"/>
    <w:uiPriority w:val="9"/>
    <w:rsid w:val="003340A4"/>
    <w:rPr>
      <w:rFonts w:asciiTheme="majorHAnsi" w:eastAsiaTheme="majorEastAsia" w:hAnsiTheme="majorHAnsi" w:cstheme="majorBidi"/>
      <w:i/>
      <w:iCs/>
      <w:color w:val="2F5496" w:themeColor="accent1" w:themeShade="BF"/>
      <w:sz w:val="20"/>
      <w:lang w:val="en-US"/>
    </w:rPr>
  </w:style>
  <w:style w:type="paragraph" w:styleId="BalloonText">
    <w:name w:val="Balloon Text"/>
    <w:basedOn w:val="Normal"/>
    <w:link w:val="BalloonTextChar"/>
    <w:uiPriority w:val="99"/>
    <w:unhideWhenUsed/>
    <w:rsid w:val="00777E7C"/>
    <w:rPr>
      <w:rFonts w:ascii="Segoe UI" w:hAnsi="Segoe UI" w:cs="Segoe UI"/>
      <w:sz w:val="18"/>
      <w:szCs w:val="18"/>
    </w:rPr>
  </w:style>
  <w:style w:type="character" w:customStyle="1" w:styleId="BalloonTextChar">
    <w:name w:val="Balloon Text Char"/>
    <w:basedOn w:val="DefaultParagraphFont"/>
    <w:link w:val="BalloonText"/>
    <w:uiPriority w:val="99"/>
    <w:rsid w:val="00777E7C"/>
    <w:rPr>
      <w:rFonts w:ascii="Segoe UI" w:hAnsi="Segoe UI" w:cs="Segoe UI"/>
      <w:color w:val="000000" w:themeColor="text1"/>
      <w:sz w:val="18"/>
      <w:szCs w:val="18"/>
      <w:lang w:val="en-US"/>
    </w:rPr>
  </w:style>
  <w:style w:type="paragraph" w:styleId="ListParagraph">
    <w:name w:val="List Paragraph"/>
    <w:basedOn w:val="Normal"/>
    <w:uiPriority w:val="34"/>
    <w:qFormat/>
    <w:rsid w:val="00777E7C"/>
    <w:pPr>
      <w:ind w:left="720"/>
      <w:contextualSpacing/>
    </w:pPr>
  </w:style>
  <w:style w:type="paragraph" w:styleId="FootnoteText">
    <w:name w:val="footnote text"/>
    <w:basedOn w:val="Normal"/>
    <w:link w:val="FootnoteTextChar"/>
    <w:uiPriority w:val="99"/>
    <w:unhideWhenUsed/>
    <w:rsid w:val="00407746"/>
    <w:rPr>
      <w:szCs w:val="20"/>
    </w:rPr>
  </w:style>
  <w:style w:type="character" w:customStyle="1" w:styleId="FootnoteTextChar">
    <w:name w:val="Footnote Text Char"/>
    <w:basedOn w:val="DefaultParagraphFont"/>
    <w:link w:val="FootnoteText"/>
    <w:uiPriority w:val="99"/>
    <w:rsid w:val="00407746"/>
    <w:rPr>
      <w:rFonts w:ascii="Arial" w:hAnsi="Arial"/>
      <w:color w:val="000000" w:themeColor="text1"/>
      <w:sz w:val="20"/>
      <w:szCs w:val="20"/>
      <w:lang w:val="en-US"/>
    </w:rPr>
  </w:style>
  <w:style w:type="character" w:styleId="FootnoteReference">
    <w:name w:val="footnote reference"/>
    <w:basedOn w:val="DefaultParagraphFont"/>
    <w:uiPriority w:val="99"/>
    <w:unhideWhenUsed/>
    <w:rsid w:val="00407746"/>
    <w:rPr>
      <w:vertAlign w:val="superscript"/>
    </w:rPr>
  </w:style>
  <w:style w:type="paragraph" w:styleId="NormalWeb">
    <w:name w:val="Normal (Web)"/>
    <w:basedOn w:val="Normal"/>
    <w:uiPriority w:val="99"/>
    <w:unhideWhenUsed/>
    <w:rsid w:val="00407746"/>
    <w:rPr>
      <w:rFonts w:ascii="Times New Roman" w:hAnsi="Times New Roman" w:cs="Times New Roman"/>
      <w:sz w:val="24"/>
    </w:rPr>
  </w:style>
  <w:style w:type="paragraph" w:styleId="TOCHeading">
    <w:name w:val="TOC Heading"/>
    <w:basedOn w:val="Heading1"/>
    <w:next w:val="Normal"/>
    <w:uiPriority w:val="39"/>
    <w:unhideWhenUsed/>
    <w:qFormat/>
    <w:rsid w:val="0013617F"/>
    <w:pPr>
      <w:spacing w:line="259" w:lineRule="auto"/>
      <w:outlineLvl w:val="9"/>
    </w:pPr>
    <w:rPr>
      <w:rFonts w:asciiTheme="majorHAnsi" w:hAnsiTheme="majorHAnsi" w:cstheme="majorBidi"/>
      <w:b w:val="0"/>
      <w:color w:val="2F5496" w:themeColor="accent1" w:themeShade="BF"/>
      <w:sz w:val="32"/>
      <w:lang w:eastAsia="da-DK"/>
    </w:rPr>
  </w:style>
  <w:style w:type="paragraph" w:styleId="TOC1">
    <w:name w:val="toc 1"/>
    <w:basedOn w:val="Normal"/>
    <w:next w:val="Normal"/>
    <w:autoRedefine/>
    <w:uiPriority w:val="39"/>
    <w:unhideWhenUsed/>
    <w:rsid w:val="0013617F"/>
    <w:pPr>
      <w:spacing w:after="100"/>
    </w:pPr>
  </w:style>
  <w:style w:type="paragraph" w:styleId="TOC3">
    <w:name w:val="toc 3"/>
    <w:basedOn w:val="Normal"/>
    <w:next w:val="Normal"/>
    <w:autoRedefine/>
    <w:uiPriority w:val="39"/>
    <w:unhideWhenUsed/>
    <w:rsid w:val="0013617F"/>
    <w:pPr>
      <w:spacing w:after="100"/>
      <w:ind w:left="400"/>
    </w:pPr>
  </w:style>
  <w:style w:type="table" w:customStyle="1" w:styleId="Gittertabel1-lys1">
    <w:name w:val="Gittertabel 1 - lys1"/>
    <w:basedOn w:val="TableNormal"/>
    <w:next w:val="GridTable1Light1"/>
    <w:uiPriority w:val="46"/>
    <w:rsid w:val="00B36525"/>
    <w:rPr>
      <w:rFonts w:eastAsia="Times New Roman"/>
      <w:sz w:val="22"/>
      <w:szCs w:val="22"/>
      <w:lang w:eastAsia="da-DK"/>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B3652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380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47A7"/>
    <w:rPr>
      <w:sz w:val="16"/>
      <w:szCs w:val="16"/>
    </w:rPr>
  </w:style>
  <w:style w:type="paragraph" w:styleId="CommentText">
    <w:name w:val="annotation text"/>
    <w:basedOn w:val="Normal"/>
    <w:link w:val="CommentTextChar"/>
    <w:uiPriority w:val="99"/>
    <w:semiHidden/>
    <w:unhideWhenUsed/>
    <w:rsid w:val="008947A7"/>
    <w:rPr>
      <w:szCs w:val="20"/>
    </w:rPr>
  </w:style>
  <w:style w:type="character" w:customStyle="1" w:styleId="CommentTextChar">
    <w:name w:val="Comment Text Char"/>
    <w:basedOn w:val="DefaultParagraphFont"/>
    <w:link w:val="CommentText"/>
    <w:uiPriority w:val="99"/>
    <w:semiHidden/>
    <w:rsid w:val="008947A7"/>
    <w:rPr>
      <w:rFonts w:ascii="Arial" w:hAnsi="Arial"/>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8947A7"/>
    <w:rPr>
      <w:b/>
      <w:bCs/>
    </w:rPr>
  </w:style>
  <w:style w:type="character" w:customStyle="1" w:styleId="CommentSubjectChar">
    <w:name w:val="Comment Subject Char"/>
    <w:basedOn w:val="CommentTextChar"/>
    <w:link w:val="CommentSubject"/>
    <w:uiPriority w:val="99"/>
    <w:semiHidden/>
    <w:rsid w:val="008947A7"/>
    <w:rPr>
      <w:rFonts w:ascii="Arial" w:hAnsi="Arial"/>
      <w:b/>
      <w:bCs/>
      <w:color w:val="000000" w:themeColor="text1"/>
      <w:sz w:val="20"/>
      <w:szCs w:val="20"/>
      <w:lang w:val="en-US"/>
    </w:rPr>
  </w:style>
  <w:style w:type="paragraph" w:customStyle="1" w:styleId="Default">
    <w:name w:val="Default"/>
    <w:rsid w:val="00873089"/>
    <w:pPr>
      <w:autoSpaceDE w:val="0"/>
      <w:autoSpaceDN w:val="0"/>
      <w:adjustRightInd w:val="0"/>
    </w:pPr>
    <w:rPr>
      <w:rFonts w:ascii="Verdana" w:eastAsia="Calibri" w:hAnsi="Verdana" w:cs="Verdana"/>
      <w:color w:val="000000"/>
    </w:rPr>
  </w:style>
  <w:style w:type="character" w:customStyle="1" w:styleId="liste1nr1">
    <w:name w:val="liste1nr1"/>
    <w:rsid w:val="00D36946"/>
    <w:rPr>
      <w:rFonts w:ascii="Tahoma" w:hAnsi="Tahoma" w:cs="Tahoma" w:hint="default"/>
      <w:color w:val="000000"/>
      <w:sz w:val="24"/>
      <w:szCs w:val="24"/>
    </w:rPr>
  </w:style>
  <w:style w:type="character" w:styleId="FollowedHyperlink">
    <w:name w:val="FollowedHyperlink"/>
    <w:basedOn w:val="DefaultParagraphFont"/>
    <w:uiPriority w:val="99"/>
    <w:semiHidden/>
    <w:unhideWhenUsed/>
    <w:rsid w:val="00DE74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3813">
      <w:bodyDiv w:val="1"/>
      <w:marLeft w:val="0"/>
      <w:marRight w:val="0"/>
      <w:marTop w:val="0"/>
      <w:marBottom w:val="0"/>
      <w:divBdr>
        <w:top w:val="none" w:sz="0" w:space="0" w:color="auto"/>
        <w:left w:val="none" w:sz="0" w:space="0" w:color="auto"/>
        <w:bottom w:val="none" w:sz="0" w:space="0" w:color="auto"/>
        <w:right w:val="none" w:sz="0" w:space="0" w:color="auto"/>
      </w:divBdr>
    </w:div>
    <w:div w:id="204830213">
      <w:bodyDiv w:val="1"/>
      <w:marLeft w:val="0"/>
      <w:marRight w:val="0"/>
      <w:marTop w:val="0"/>
      <w:marBottom w:val="0"/>
      <w:divBdr>
        <w:top w:val="none" w:sz="0" w:space="0" w:color="auto"/>
        <w:left w:val="none" w:sz="0" w:space="0" w:color="auto"/>
        <w:bottom w:val="none" w:sz="0" w:space="0" w:color="auto"/>
        <w:right w:val="none" w:sz="0" w:space="0" w:color="auto"/>
      </w:divBdr>
    </w:div>
    <w:div w:id="233778346">
      <w:bodyDiv w:val="1"/>
      <w:marLeft w:val="0"/>
      <w:marRight w:val="0"/>
      <w:marTop w:val="0"/>
      <w:marBottom w:val="0"/>
      <w:divBdr>
        <w:top w:val="none" w:sz="0" w:space="0" w:color="auto"/>
        <w:left w:val="none" w:sz="0" w:space="0" w:color="auto"/>
        <w:bottom w:val="none" w:sz="0" w:space="0" w:color="auto"/>
        <w:right w:val="none" w:sz="0" w:space="0" w:color="auto"/>
      </w:divBdr>
    </w:div>
    <w:div w:id="256981280">
      <w:bodyDiv w:val="1"/>
      <w:marLeft w:val="0"/>
      <w:marRight w:val="0"/>
      <w:marTop w:val="0"/>
      <w:marBottom w:val="0"/>
      <w:divBdr>
        <w:top w:val="none" w:sz="0" w:space="0" w:color="auto"/>
        <w:left w:val="none" w:sz="0" w:space="0" w:color="auto"/>
        <w:bottom w:val="none" w:sz="0" w:space="0" w:color="auto"/>
        <w:right w:val="none" w:sz="0" w:space="0" w:color="auto"/>
      </w:divBdr>
    </w:div>
    <w:div w:id="572929235">
      <w:bodyDiv w:val="1"/>
      <w:marLeft w:val="0"/>
      <w:marRight w:val="0"/>
      <w:marTop w:val="0"/>
      <w:marBottom w:val="0"/>
      <w:divBdr>
        <w:top w:val="none" w:sz="0" w:space="0" w:color="auto"/>
        <w:left w:val="none" w:sz="0" w:space="0" w:color="auto"/>
        <w:bottom w:val="none" w:sz="0" w:space="0" w:color="auto"/>
        <w:right w:val="none" w:sz="0" w:space="0" w:color="auto"/>
      </w:divBdr>
    </w:div>
    <w:div w:id="625351201">
      <w:bodyDiv w:val="1"/>
      <w:marLeft w:val="0"/>
      <w:marRight w:val="0"/>
      <w:marTop w:val="0"/>
      <w:marBottom w:val="0"/>
      <w:divBdr>
        <w:top w:val="none" w:sz="0" w:space="0" w:color="auto"/>
        <w:left w:val="none" w:sz="0" w:space="0" w:color="auto"/>
        <w:bottom w:val="none" w:sz="0" w:space="0" w:color="auto"/>
        <w:right w:val="none" w:sz="0" w:space="0" w:color="auto"/>
      </w:divBdr>
    </w:div>
    <w:div w:id="1044259046">
      <w:bodyDiv w:val="1"/>
      <w:marLeft w:val="0"/>
      <w:marRight w:val="0"/>
      <w:marTop w:val="0"/>
      <w:marBottom w:val="0"/>
      <w:divBdr>
        <w:top w:val="none" w:sz="0" w:space="0" w:color="auto"/>
        <w:left w:val="none" w:sz="0" w:space="0" w:color="auto"/>
        <w:bottom w:val="none" w:sz="0" w:space="0" w:color="auto"/>
        <w:right w:val="none" w:sz="0" w:space="0" w:color="auto"/>
      </w:divBdr>
    </w:div>
    <w:div w:id="1057238009">
      <w:bodyDiv w:val="1"/>
      <w:marLeft w:val="0"/>
      <w:marRight w:val="0"/>
      <w:marTop w:val="0"/>
      <w:marBottom w:val="0"/>
      <w:divBdr>
        <w:top w:val="none" w:sz="0" w:space="0" w:color="auto"/>
        <w:left w:val="none" w:sz="0" w:space="0" w:color="auto"/>
        <w:bottom w:val="none" w:sz="0" w:space="0" w:color="auto"/>
        <w:right w:val="none" w:sz="0" w:space="0" w:color="auto"/>
      </w:divBdr>
    </w:div>
    <w:div w:id="1075854307">
      <w:bodyDiv w:val="1"/>
      <w:marLeft w:val="0"/>
      <w:marRight w:val="0"/>
      <w:marTop w:val="0"/>
      <w:marBottom w:val="0"/>
      <w:divBdr>
        <w:top w:val="none" w:sz="0" w:space="0" w:color="auto"/>
        <w:left w:val="none" w:sz="0" w:space="0" w:color="auto"/>
        <w:bottom w:val="none" w:sz="0" w:space="0" w:color="auto"/>
        <w:right w:val="none" w:sz="0" w:space="0" w:color="auto"/>
      </w:divBdr>
    </w:div>
    <w:div w:id="1151602800">
      <w:bodyDiv w:val="1"/>
      <w:marLeft w:val="0"/>
      <w:marRight w:val="0"/>
      <w:marTop w:val="0"/>
      <w:marBottom w:val="0"/>
      <w:divBdr>
        <w:top w:val="none" w:sz="0" w:space="0" w:color="auto"/>
        <w:left w:val="none" w:sz="0" w:space="0" w:color="auto"/>
        <w:bottom w:val="none" w:sz="0" w:space="0" w:color="auto"/>
        <w:right w:val="none" w:sz="0" w:space="0" w:color="auto"/>
      </w:divBdr>
    </w:div>
    <w:div w:id="1237545535">
      <w:bodyDiv w:val="1"/>
      <w:marLeft w:val="0"/>
      <w:marRight w:val="0"/>
      <w:marTop w:val="0"/>
      <w:marBottom w:val="0"/>
      <w:divBdr>
        <w:top w:val="none" w:sz="0" w:space="0" w:color="auto"/>
        <w:left w:val="none" w:sz="0" w:space="0" w:color="auto"/>
        <w:bottom w:val="none" w:sz="0" w:space="0" w:color="auto"/>
        <w:right w:val="none" w:sz="0" w:space="0" w:color="auto"/>
      </w:divBdr>
    </w:div>
    <w:div w:id="1599024792">
      <w:bodyDiv w:val="1"/>
      <w:marLeft w:val="0"/>
      <w:marRight w:val="0"/>
      <w:marTop w:val="0"/>
      <w:marBottom w:val="0"/>
      <w:divBdr>
        <w:top w:val="none" w:sz="0" w:space="0" w:color="auto"/>
        <w:left w:val="none" w:sz="0" w:space="0" w:color="auto"/>
        <w:bottom w:val="none" w:sz="0" w:space="0" w:color="auto"/>
        <w:right w:val="none" w:sz="0" w:space="0" w:color="auto"/>
      </w:divBdr>
    </w:div>
    <w:div w:id="1694724697">
      <w:bodyDiv w:val="1"/>
      <w:marLeft w:val="0"/>
      <w:marRight w:val="0"/>
      <w:marTop w:val="0"/>
      <w:marBottom w:val="0"/>
      <w:divBdr>
        <w:top w:val="none" w:sz="0" w:space="0" w:color="auto"/>
        <w:left w:val="none" w:sz="0" w:space="0" w:color="auto"/>
        <w:bottom w:val="none" w:sz="0" w:space="0" w:color="auto"/>
        <w:right w:val="none" w:sz="0" w:space="0" w:color="auto"/>
      </w:divBdr>
    </w:div>
    <w:div w:id="180199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tej@energidanmark.d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mailto:pesk@energidanmark.dk"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iea.org/publications/reports/StatusofPowerSystemTransformation20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47E30-F445-104E-A1CF-E4CEBF85D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2903</Words>
  <Characters>16551</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Svanholt Lauridsen</dc:creator>
  <cp:keywords/>
  <dc:description/>
  <cp:lastModifiedBy>Microsoft Office User</cp:lastModifiedBy>
  <cp:revision>10</cp:revision>
  <cp:lastPrinted>2019-01-10T09:32:00Z</cp:lastPrinted>
  <dcterms:created xsi:type="dcterms:W3CDTF">2020-01-31T08:43:00Z</dcterms:created>
  <dcterms:modified xsi:type="dcterms:W3CDTF">2020-02-18T08:54:00Z</dcterms:modified>
</cp:coreProperties>
</file>